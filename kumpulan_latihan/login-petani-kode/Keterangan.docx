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0478" w14:textId="77777777" w:rsidR="00963659" w:rsidRPr="00963659" w:rsidRDefault="00963659" w:rsidP="00963659">
      <w:pPr>
        <w:spacing w:after="100" w:afterAutospacing="1" w:line="240" w:lineRule="auto"/>
        <w:outlineLvl w:val="0"/>
        <w:rPr>
          <w:rFonts w:ascii="Abadi" w:eastAsia="Times New Roman" w:hAnsi="Abadi" w:cs="Times New Roman"/>
          <w:b/>
          <w:bCs/>
          <w:kern w:val="36"/>
          <w:lang w:val="id-ID" w:eastAsia="id-ID"/>
        </w:rPr>
      </w:pPr>
      <w:r w:rsidRPr="00963659">
        <w:rPr>
          <w:rFonts w:ascii="Abadi" w:eastAsia="Times New Roman" w:hAnsi="Abadi" w:cs="Times New Roman"/>
          <w:b/>
          <w:bCs/>
          <w:kern w:val="36"/>
          <w:lang w:val="id-ID" w:eastAsia="id-ID"/>
        </w:rPr>
        <w:t>Tutorial PHP &amp; MySQL: Membuat Login dan Register (dengan Bootstrap 4)</w:t>
      </w:r>
    </w:p>
    <w:p w14:paraId="57AB37C0" w14:textId="77777777" w:rsidR="00963659" w:rsidRPr="00963659" w:rsidRDefault="00963659" w:rsidP="00963659">
      <w:pPr>
        <w:spacing w:after="0" w:line="240" w:lineRule="auto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pict w14:anchorId="22606C72">
          <v:rect id="_x0000_i1029" style="width:0;height:0" o:hralign="center" o:hrstd="t" o:hr="t" fillcolor="#a0a0a0" stroked="f"/>
        </w:pict>
      </w:r>
    </w:p>
    <w:p w14:paraId="5E869784" w14:textId="77777777" w:rsidR="00963659" w:rsidRPr="00963659" w:rsidRDefault="00963659" w:rsidP="00963659">
      <w:pPr>
        <w:spacing w:after="0" w:line="240" w:lineRule="auto"/>
        <w:rPr>
          <w:rFonts w:ascii="Abadi" w:eastAsia="Times New Roman" w:hAnsi="Abadi" w:cs="Times New Roman"/>
          <w:lang w:val="id-ID" w:eastAsia="id-ID"/>
        </w:rPr>
      </w:pPr>
      <w:hyperlink r:id="rId5" w:history="1">
        <w:r w:rsidRPr="00963659">
          <w:rPr>
            <w:rFonts w:ascii="Abadi" w:eastAsia="Times New Roman" w:hAnsi="Abadi" w:cs="Times New Roman"/>
            <w:b/>
            <w:bCs/>
            <w:color w:val="212529"/>
            <w:u w:val="single"/>
            <w:shd w:val="clear" w:color="auto" w:fill="F8F9FA"/>
            <w:lang w:val="id-ID" w:eastAsia="id-ID"/>
          </w:rPr>
          <w:t>#PHP</w:t>
        </w:r>
      </w:hyperlink>
      <w:r w:rsidRPr="00963659">
        <w:rPr>
          <w:rFonts w:ascii="Abadi" w:eastAsia="Times New Roman" w:hAnsi="Abadi" w:cs="Times New Roman"/>
          <w:lang w:val="id-ID" w:eastAsia="id-ID"/>
        </w:rPr>
        <w:t> </w:t>
      </w:r>
      <w:hyperlink r:id="rId6" w:history="1">
        <w:r w:rsidRPr="00963659">
          <w:rPr>
            <w:rFonts w:ascii="Abadi" w:eastAsia="Times New Roman" w:hAnsi="Abadi" w:cs="Times New Roman"/>
            <w:b/>
            <w:bCs/>
            <w:color w:val="212529"/>
            <w:u w:val="single"/>
            <w:shd w:val="clear" w:color="auto" w:fill="F8F9FA"/>
            <w:lang w:val="id-ID" w:eastAsia="id-ID"/>
          </w:rPr>
          <w:t>#MySQL</w:t>
        </w:r>
      </w:hyperlink>
    </w:p>
    <w:p w14:paraId="6C6F89D4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Login dan register adalah fitur yang banyak dibutuhkan dalam pengembangan aplikasi web.</w:t>
      </w:r>
    </w:p>
    <w:p w14:paraId="0E0772EB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Biasanya saat membuat halaman admin. Kita pasti akan membuat login dan register.</w:t>
      </w:r>
    </w:p>
    <w:p w14:paraId="4ED0603C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Lalu bagaimana cara membuatnya?</w:t>
      </w:r>
    </w:p>
    <w:p w14:paraId="2B08C6D9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Tulisan ini akan menjawabnya…</w:t>
      </w:r>
    </w:p>
    <w:p w14:paraId="0AC13FA3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Sebelum itu, saya ingin menyampaikan apa saja yang akan dibahas di sini.</w:t>
      </w:r>
    </w:p>
    <w:p w14:paraId="32B30AA9" w14:textId="77777777" w:rsidR="00963659" w:rsidRPr="00963659" w:rsidRDefault="00963659" w:rsidP="00963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Tutorial ini menggunakan PHP Native dan PDO sebagai koneksi ke database;</w:t>
      </w:r>
    </w:p>
    <w:p w14:paraId="19ACC2F3" w14:textId="77777777" w:rsidR="00963659" w:rsidRPr="00963659" w:rsidRDefault="00963659" w:rsidP="00963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Tutorial ini menggunakan </w:t>
      </w:r>
      <w:hyperlink r:id="rId7" w:history="1">
        <w:r w:rsidRPr="00963659">
          <w:rPr>
            <w:rFonts w:ascii="Abadi" w:eastAsia="Times New Roman" w:hAnsi="Abadi" w:cs="Times New Roman"/>
            <w:color w:val="00C7B7"/>
            <w:u w:val="single"/>
            <w:lang w:val="id-ID" w:eastAsia="id-ID"/>
          </w:rPr>
          <w:t>Framework Bootstrap 4</w:t>
        </w:r>
      </w:hyperlink>
      <w:r w:rsidRPr="00963659">
        <w:rPr>
          <w:rFonts w:ascii="Abadi" w:eastAsia="Times New Roman" w:hAnsi="Abadi" w:cs="Times New Roman"/>
          <w:lang w:val="id-ID" w:eastAsia="id-ID"/>
        </w:rPr>
        <w:t> untuk tampilan;</w:t>
      </w:r>
    </w:p>
    <w:p w14:paraId="13BF97AE" w14:textId="77777777" w:rsidR="00963659" w:rsidRPr="00963659" w:rsidRDefault="00963659" w:rsidP="00963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Tutorial ini hanya akan fokus membahas fitur login dan register saja, untuk class-class bootstrap saya tidak akan jelaskan. Saya anggap, pembaca sudah paham dengan Bootstrap.</w:t>
      </w:r>
    </w:p>
    <w:p w14:paraId="382AB8EA" w14:textId="1E44F21C" w:rsidR="00963659" w:rsidRPr="00963659" w:rsidRDefault="00963659" w:rsidP="00963659">
      <w:pPr>
        <w:shd w:val="clear" w:color="auto" w:fill="FFFFFF"/>
        <w:spacing w:after="0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noProof/>
          <w:lang w:val="id-ID" w:eastAsia="id-ID"/>
        </w:rPr>
        <w:drawing>
          <wp:inline distT="0" distB="0" distL="0" distR="0" wp14:anchorId="682D10BA" wp14:editId="52D7076E">
            <wp:extent cx="5943600" cy="3136265"/>
            <wp:effectExtent l="0" t="0" r="0" b="6985"/>
            <wp:docPr id="15" name="Picture 15" descr="Php Login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p Login Regis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C684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Baiklah, mari kita mulai…</w:t>
      </w:r>
    </w:p>
    <w:p w14:paraId="0440AA2C" w14:textId="77777777" w:rsidR="00963659" w:rsidRPr="00963659" w:rsidRDefault="00963659" w:rsidP="009636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lang w:val="id-ID" w:eastAsia="id-ID"/>
        </w:rPr>
      </w:pPr>
      <w:r w:rsidRPr="00963659">
        <w:rPr>
          <w:rFonts w:ascii="Abadi" w:eastAsia="Times New Roman" w:hAnsi="Abadi" w:cs="Times New Roman"/>
          <w:b/>
          <w:bCs/>
          <w:lang w:val="id-ID" w:eastAsia="id-ID"/>
        </w:rPr>
        <w:t>Persiapan Alat dan Bahan</w:t>
      </w:r>
    </w:p>
    <w:p w14:paraId="3FCD02E5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lastRenderedPageBreak/>
        <w:t>Berikut ini alat-alat yang dibutuhkan:</w:t>
      </w:r>
    </w:p>
    <w:p w14:paraId="36F4EBC6" w14:textId="77777777" w:rsidR="00963659" w:rsidRPr="00963659" w:rsidRDefault="00963659" w:rsidP="009636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b/>
          <w:bCs/>
          <w:lang w:val="id-ID" w:eastAsia="id-ID"/>
        </w:rPr>
        <w:t>Teks Editor</w:t>
      </w:r>
      <w:r w:rsidRPr="00963659">
        <w:rPr>
          <w:rFonts w:ascii="Abadi" w:eastAsia="Times New Roman" w:hAnsi="Abadi" w:cs="Times New Roman"/>
          <w:lang w:val="id-ID" w:eastAsia="id-ID"/>
        </w:rPr>
        <w:t>: </w:t>
      </w:r>
      <w:hyperlink r:id="rId9" w:history="1">
        <w:r w:rsidRPr="00963659">
          <w:rPr>
            <w:rFonts w:ascii="Abadi" w:eastAsia="Times New Roman" w:hAnsi="Abadi" w:cs="Times New Roman"/>
            <w:color w:val="00C7B7"/>
            <w:u w:val="single"/>
            <w:lang w:val="id-ID" w:eastAsia="id-ID"/>
          </w:rPr>
          <w:t>VS Code</w:t>
        </w:r>
      </w:hyperlink>
      <w:r w:rsidRPr="00963659">
        <w:rPr>
          <w:rFonts w:ascii="Abadi" w:eastAsia="Times New Roman" w:hAnsi="Abadi" w:cs="Times New Roman"/>
          <w:lang w:val="id-ID" w:eastAsia="id-ID"/>
        </w:rPr>
        <w:t> (pakai yang lain juga boleh);</w:t>
      </w:r>
    </w:p>
    <w:p w14:paraId="6D05E9F0" w14:textId="77777777" w:rsidR="00963659" w:rsidRPr="00963659" w:rsidRDefault="00963659" w:rsidP="009636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b/>
          <w:bCs/>
          <w:lang w:val="id-ID" w:eastAsia="id-ID"/>
        </w:rPr>
        <w:t>Web Browser</w:t>
      </w:r>
      <w:r w:rsidRPr="00963659">
        <w:rPr>
          <w:rFonts w:ascii="Abadi" w:eastAsia="Times New Roman" w:hAnsi="Abadi" w:cs="Times New Roman"/>
          <w:lang w:val="id-ID" w:eastAsia="id-ID"/>
        </w:rPr>
        <w:t>: Google Chrome, Opera, Firefox, dll;</w:t>
      </w:r>
    </w:p>
    <w:p w14:paraId="16EC8251" w14:textId="77777777" w:rsidR="00963659" w:rsidRPr="00963659" w:rsidRDefault="00963659" w:rsidP="009636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b/>
          <w:bCs/>
          <w:lang w:val="id-ID" w:eastAsia="id-ID"/>
        </w:rPr>
        <w:t>Server</w:t>
      </w:r>
      <w:r w:rsidRPr="00963659">
        <w:rPr>
          <w:rFonts w:ascii="Abadi" w:eastAsia="Times New Roman" w:hAnsi="Abadi" w:cs="Times New Roman"/>
          <w:lang w:val="id-ID" w:eastAsia="id-ID"/>
        </w:rPr>
        <w:t>: PHP (versi 5.6 ke atas), Apache2/Nginx, dan MySQL.</w:t>
      </w:r>
    </w:p>
    <w:p w14:paraId="0A502715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Sementara untuk bahan-bahannya silahkan sediakan:</w:t>
      </w:r>
    </w:p>
    <w:p w14:paraId="3FF8194F" w14:textId="77777777" w:rsidR="00963659" w:rsidRPr="00963659" w:rsidRDefault="00963659" w:rsidP="009636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hyperlink r:id="rId10" w:history="1">
        <w:r w:rsidRPr="00963659">
          <w:rPr>
            <w:rFonts w:ascii="Abadi" w:eastAsia="Times New Roman" w:hAnsi="Abadi" w:cs="Times New Roman"/>
            <w:color w:val="00C7B7"/>
            <w:u w:val="single"/>
            <w:lang w:val="id-ID" w:eastAsia="id-ID"/>
          </w:rPr>
          <w:t>Bootstrap 4</w:t>
        </w:r>
      </w:hyperlink>
      <w:r w:rsidRPr="00963659">
        <w:rPr>
          <w:rFonts w:ascii="Abadi" w:eastAsia="Times New Roman" w:hAnsi="Abadi" w:cs="Times New Roman"/>
          <w:lang w:val="id-ID" w:eastAsia="id-ID"/>
        </w:rPr>
        <w:t>;</w:t>
      </w:r>
    </w:p>
    <w:p w14:paraId="2BEFCCE2" w14:textId="77777777" w:rsidR="00963659" w:rsidRPr="00963659" w:rsidRDefault="00963659" w:rsidP="009636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Beberapa gambar.</w:t>
      </w:r>
    </w:p>
    <w:p w14:paraId="2993C422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Silahkan download di sini semua bahannya: </w:t>
      </w:r>
      <w:hyperlink r:id="rId11" w:tgtFrame="_blank" w:history="1">
        <w:r w:rsidRPr="00963659">
          <w:rPr>
            <w:rFonts w:ascii="Abadi" w:eastAsia="Times New Roman" w:hAnsi="Abadi" w:cs="Times New Roman"/>
            <w:color w:val="00C7B7"/>
            <w:u w:val="single"/>
            <w:lang w:val="id-ID" w:eastAsia="id-ID"/>
          </w:rPr>
          <w:t>bahan-bahan.zip</w:t>
        </w:r>
      </w:hyperlink>
    </w:p>
    <w:p w14:paraId="24D81183" w14:textId="3D7C38C3" w:rsidR="00963659" w:rsidRPr="00963659" w:rsidRDefault="00963659" w:rsidP="00963659">
      <w:pPr>
        <w:shd w:val="clear" w:color="auto" w:fill="FFFFFF"/>
        <w:spacing w:after="0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noProof/>
          <w:lang w:val="id-ID" w:eastAsia="id-ID"/>
        </w:rPr>
        <w:drawing>
          <wp:inline distT="0" distB="0" distL="0" distR="0" wp14:anchorId="23E79C12" wp14:editId="5B393A3E">
            <wp:extent cx="5943600" cy="3107690"/>
            <wp:effectExtent l="0" t="0" r="0" b="0"/>
            <wp:docPr id="14" name="Picture 14" descr="Download Bahan-ba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wnload Bahan-baha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9B2B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Alat dan bahan sudah siap.</w:t>
      </w:r>
    </w:p>
    <w:p w14:paraId="67618C85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Mari kita mulai </w:t>
      </w:r>
      <w:del w:id="0" w:author="Unknown">
        <w:r w:rsidRPr="00963659">
          <w:rPr>
            <w:rFonts w:ascii="Abadi" w:eastAsia="Times New Roman" w:hAnsi="Abadi" w:cs="Times New Roman"/>
            <w:lang w:val="id-ID" w:eastAsia="id-ID"/>
          </w:rPr>
          <w:delText>memasak</w:delText>
        </w:r>
      </w:del>
      <w:r w:rsidRPr="00963659">
        <w:rPr>
          <w:rFonts w:ascii="Abadi" w:eastAsia="Times New Roman" w:hAnsi="Abadi" w:cs="Times New Roman"/>
          <w:lang w:val="id-ID" w:eastAsia="id-ID"/>
        </w:rPr>
        <w:t> </w:t>
      </w:r>
      <w:r w:rsidRPr="00963659">
        <w:rPr>
          <w:rFonts w:ascii="Abadi" w:eastAsia="Times New Roman" w:hAnsi="Abadi" w:cs="Times New Roman"/>
          <w:i/>
          <w:iCs/>
          <w:lang w:val="id-ID" w:eastAsia="id-ID"/>
        </w:rPr>
        <w:t>coding</w:t>
      </w:r>
      <w:r w:rsidRPr="00963659">
        <w:rPr>
          <w:rFonts w:ascii="Abadi" w:eastAsia="Times New Roman" w:hAnsi="Abadi" w:cs="Times New Roman"/>
          <w:lang w:val="id-ID" w:eastAsia="id-ID"/>
        </w:rPr>
        <w:t xml:space="preserve">… </w:t>
      </w:r>
      <w:r w:rsidRPr="00963659">
        <w:rPr>
          <w:rFonts w:ascii="Segoe UI Emoji" w:eastAsia="Times New Roman" w:hAnsi="Segoe UI Emoji" w:cs="Segoe UI Emoji"/>
          <w:lang w:val="id-ID" w:eastAsia="id-ID"/>
        </w:rPr>
        <w:t>😄</w:t>
      </w:r>
    </w:p>
    <w:p w14:paraId="2458CA98" w14:textId="77777777" w:rsidR="00963659" w:rsidRPr="00963659" w:rsidRDefault="00963659" w:rsidP="009636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lang w:val="id-ID" w:eastAsia="id-ID"/>
        </w:rPr>
      </w:pPr>
      <w:r w:rsidRPr="00963659">
        <w:rPr>
          <w:rFonts w:ascii="Abadi" w:eastAsia="Times New Roman" w:hAnsi="Abadi" w:cs="Times New Roman"/>
          <w:b/>
          <w:bCs/>
          <w:lang w:val="id-ID" w:eastAsia="id-ID"/>
        </w:rPr>
        <w:t>Membuat Project Baru</w:t>
      </w:r>
    </w:p>
    <w:p w14:paraId="7D6101DB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Buatlah sebuah direktori baru bernama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php-login-register</w:t>
      </w:r>
      <w:r w:rsidRPr="00963659">
        <w:rPr>
          <w:rFonts w:ascii="Abadi" w:eastAsia="Times New Roman" w:hAnsi="Abadi" w:cs="Times New Roman"/>
          <w:lang w:val="id-ID" w:eastAsia="id-ID"/>
        </w:rPr>
        <w:t> di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htdocs</w:t>
      </w:r>
      <w:r w:rsidRPr="00963659">
        <w:rPr>
          <w:rFonts w:ascii="Abadi" w:eastAsia="Times New Roman" w:hAnsi="Abadi" w:cs="Times New Roman"/>
          <w:lang w:val="id-ID" w:eastAsia="id-ID"/>
        </w:rPr>
        <w:t> buat yang menggunakan XAMPP. Sedangkan yang menggunakan server </w:t>
      </w:r>
      <w:r w:rsidRPr="00963659">
        <w:rPr>
          <w:rFonts w:ascii="Abadi" w:eastAsia="Times New Roman" w:hAnsi="Abadi" w:cs="Times New Roman"/>
          <w:b/>
          <w:bCs/>
          <w:lang w:val="id-ID" w:eastAsia="id-ID"/>
        </w:rPr>
        <w:t>apache2</w:t>
      </w:r>
      <w:r w:rsidRPr="00963659">
        <w:rPr>
          <w:rFonts w:ascii="Abadi" w:eastAsia="Times New Roman" w:hAnsi="Abadi" w:cs="Times New Roman"/>
          <w:lang w:val="id-ID" w:eastAsia="id-ID"/>
        </w:rPr>
        <w:t> dan </w:t>
      </w:r>
      <w:r w:rsidRPr="00963659">
        <w:rPr>
          <w:rFonts w:ascii="Abadi" w:eastAsia="Times New Roman" w:hAnsi="Abadi" w:cs="Times New Roman"/>
          <w:b/>
          <w:bCs/>
          <w:lang w:val="id-ID" w:eastAsia="id-ID"/>
        </w:rPr>
        <w:t>nginx</w:t>
      </w:r>
      <w:r w:rsidRPr="00963659">
        <w:rPr>
          <w:rFonts w:ascii="Abadi" w:eastAsia="Times New Roman" w:hAnsi="Abadi" w:cs="Times New Roman"/>
          <w:lang w:val="id-ID" w:eastAsia="id-ID"/>
        </w:rPr>
        <w:t>, silahkan buat di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/var/www/html</w:t>
      </w:r>
      <w:r w:rsidRPr="00963659">
        <w:rPr>
          <w:rFonts w:ascii="Abadi" w:eastAsia="Times New Roman" w:hAnsi="Abadi" w:cs="Times New Roman"/>
          <w:lang w:val="id-ID" w:eastAsia="id-ID"/>
        </w:rPr>
        <w:t>.</w:t>
      </w:r>
    </w:p>
    <w:p w14:paraId="0D912A32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Ikuti perintah berikut:</w:t>
      </w:r>
    </w:p>
    <w:p w14:paraId="150C688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lastRenderedPageBreak/>
        <w:t xml:space="preserve">sudo chmod </w:t>
      </w:r>
      <w:r w:rsidRPr="00963659">
        <w:rPr>
          <w:rFonts w:ascii="Abadi" w:eastAsia="Times New Roman" w:hAnsi="Abadi" w:cs="Courier New"/>
          <w:color w:val="BD93F9"/>
          <w:lang w:val="id-ID" w:eastAsia="id-ID"/>
        </w:rPr>
        <w:t>777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/var/www/html -R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># berikan hak akses dulu</w:t>
      </w:r>
    </w:p>
    <w:p w14:paraId="1813BF6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mkdir /var/www/html/php-login-register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># buat direktori baru</w:t>
      </w:r>
    </w:p>
    <w:p w14:paraId="48A234D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cd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/var/www/html/php-login-register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># pindah ke direktori baru</w:t>
      </w:r>
    </w:p>
    <w:p w14:paraId="11D13FCC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Buat tiga direktori di dalamnya:</w:t>
      </w:r>
    </w:p>
    <w:p w14:paraId="238930F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mkdir css js img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># buat tiga direktori sekaligus</w:t>
      </w:r>
    </w:p>
    <w:p w14:paraId="6128C5AE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Setelah itu buat file yang dibutuhkan:</w:t>
      </w:r>
    </w:p>
    <w:p w14:paraId="74347C6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6272A4"/>
          <w:lang w:val="id-ID" w:eastAsia="id-ID"/>
        </w:rPr>
        <w:t># membuat file kosong</w:t>
      </w:r>
    </w:p>
    <w:p w14:paraId="1C954D3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touch index.php login.php register.php logout.php timeline.php auth.php config.php</w:t>
      </w:r>
    </w:p>
    <w:p w14:paraId="26C1047D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Buka dengan VS Code:</w:t>
      </w:r>
    </w:p>
    <w:p w14:paraId="55D5F564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6272A4"/>
          <w:lang w:val="id-ID" w:eastAsia="id-ID"/>
        </w:rPr>
        <w:t># buka direktori ini dengan VS Code, pastikan kamu sudah menginstall VS Code</w:t>
      </w:r>
    </w:p>
    <w:p w14:paraId="0C33F03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code .</w:t>
      </w:r>
    </w:p>
    <w:p w14:paraId="3F927319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Sehingga kita memiliki struktur direktori seperti ini:</w:t>
      </w:r>
    </w:p>
    <w:p w14:paraId="7056641D" w14:textId="21E5F533" w:rsidR="00963659" w:rsidRPr="00963659" w:rsidRDefault="00963659" w:rsidP="00963659">
      <w:pPr>
        <w:shd w:val="clear" w:color="auto" w:fill="FFFFFF"/>
        <w:spacing w:after="0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noProof/>
          <w:lang w:val="id-ID" w:eastAsia="id-ID"/>
        </w:rPr>
        <w:drawing>
          <wp:inline distT="0" distB="0" distL="0" distR="0" wp14:anchorId="075B129E" wp14:editId="35A54F74">
            <wp:extent cx="4239260" cy="2482215"/>
            <wp:effectExtent l="0" t="0" r="8890" b="0"/>
            <wp:docPr id="13" name="Picture 13" descr="Struktur direktori project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ruktur direktori project ph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AB2A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Setelah itu, silahkan ekstrak dan </w:t>
      </w:r>
      <w:r w:rsidRPr="00963659">
        <w:rPr>
          <w:rFonts w:ascii="Abadi" w:eastAsia="Times New Roman" w:hAnsi="Abadi" w:cs="Times New Roman"/>
          <w:i/>
          <w:iCs/>
          <w:lang w:val="id-ID" w:eastAsia="id-ID"/>
        </w:rPr>
        <w:t>copy</w:t>
      </w:r>
      <w:r w:rsidRPr="00963659">
        <w:rPr>
          <w:rFonts w:ascii="Abadi" w:eastAsia="Times New Roman" w:hAnsi="Abadi" w:cs="Times New Roman"/>
          <w:lang w:val="id-ID" w:eastAsia="id-ID"/>
        </w:rPr>
        <w:t> semua bahan yang di-download tadi ke sana.</w:t>
      </w:r>
    </w:p>
    <w:p w14:paraId="1AF24333" w14:textId="7082BFBC" w:rsidR="00963659" w:rsidRPr="00963659" w:rsidRDefault="00963659" w:rsidP="00963659">
      <w:pPr>
        <w:shd w:val="clear" w:color="auto" w:fill="FFFFFF"/>
        <w:spacing w:after="0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noProof/>
          <w:lang w:val="id-ID" w:eastAsia="id-ID"/>
        </w:rPr>
        <w:lastRenderedPageBreak/>
        <w:drawing>
          <wp:inline distT="0" distB="0" distL="0" distR="0" wp14:anchorId="4BE5F417" wp14:editId="7E788492">
            <wp:extent cx="5943600" cy="3973195"/>
            <wp:effectExtent l="0" t="0" r="0" b="8255"/>
            <wp:docPr id="12" name="Picture 12" descr="Ekstrak Bahan-ba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kstrak Bahan-baha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8C64E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Beres…</w:t>
      </w:r>
    </w:p>
    <w:p w14:paraId="7AAC82D0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Semua bahan-bahan sudah siap.</w:t>
      </w:r>
    </w:p>
    <w:p w14:paraId="472355A8" w14:textId="77777777" w:rsidR="00963659" w:rsidRPr="00963659" w:rsidRDefault="00963659" w:rsidP="009636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lang w:val="id-ID" w:eastAsia="id-ID"/>
        </w:rPr>
      </w:pPr>
      <w:r w:rsidRPr="00963659">
        <w:rPr>
          <w:rFonts w:ascii="Abadi" w:eastAsia="Times New Roman" w:hAnsi="Abadi" w:cs="Times New Roman"/>
          <w:b/>
          <w:bCs/>
          <w:lang w:val="id-ID" w:eastAsia="id-ID"/>
        </w:rPr>
        <w:t>Menyiapkan Database</w:t>
      </w:r>
    </w:p>
    <w:p w14:paraId="3199DDAE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Sebelum kita mulai menulis kode, siapkan dulu database-nya.</w:t>
      </w:r>
    </w:p>
    <w:p w14:paraId="76DA3945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Silahkan buka phpmyadmin http://localhost/phpmyadmin/ dan buat database baru bernama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pesbuk</w:t>
      </w:r>
      <w:r w:rsidRPr="00963659">
        <w:rPr>
          <w:rFonts w:ascii="Abadi" w:eastAsia="Times New Roman" w:hAnsi="Abadi" w:cs="Times New Roman"/>
          <w:lang w:val="id-ID" w:eastAsia="id-ID"/>
        </w:rPr>
        <w:t>.</w:t>
      </w:r>
    </w:p>
    <w:p w14:paraId="2CD3FCD6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Baca juga: </w:t>
      </w:r>
      <w:hyperlink r:id="rId15" w:tgtFrame="_blank" w:history="1">
        <w:r w:rsidRPr="00963659">
          <w:rPr>
            <w:rFonts w:ascii="Abadi" w:eastAsia="Times New Roman" w:hAnsi="Abadi" w:cs="Times New Roman"/>
            <w:color w:val="00C7B7"/>
            <w:u w:val="single"/>
            <w:lang w:val="id-ID" w:eastAsia="id-ID"/>
          </w:rPr>
          <w:t>Cara Masuk ke phpMyAdmin Tanpa Login cPanel</w:t>
        </w:r>
      </w:hyperlink>
      <w:r w:rsidRPr="00963659">
        <w:rPr>
          <w:rFonts w:ascii="Abadi" w:eastAsia="Times New Roman" w:hAnsi="Abadi" w:cs="Times New Roman"/>
          <w:lang w:val="id-ID" w:eastAsia="id-ID"/>
        </w:rPr>
        <w:t>.</w:t>
      </w:r>
    </w:p>
    <w:p w14:paraId="5B975F74" w14:textId="0315C107" w:rsidR="00963659" w:rsidRPr="00963659" w:rsidRDefault="00963659" w:rsidP="00963659">
      <w:pPr>
        <w:shd w:val="clear" w:color="auto" w:fill="FFFFFF"/>
        <w:spacing w:after="0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noProof/>
          <w:lang w:val="id-ID" w:eastAsia="id-ID"/>
        </w:rPr>
        <w:lastRenderedPageBreak/>
        <w:drawing>
          <wp:inline distT="0" distB="0" distL="0" distR="0" wp14:anchorId="4FD1F524" wp14:editId="3B533B46">
            <wp:extent cx="4832985" cy="2149475"/>
            <wp:effectExtent l="0" t="0" r="5715" b="3175"/>
            <wp:docPr id="11" name="Picture 11" descr="Membuat Database Baru di P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mbuat Database Baru di PHPmyadmi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CA71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Setelah itu, buatlah sebuah tabel baru dengan nama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users</w:t>
      </w:r>
      <w:r w:rsidRPr="00963659">
        <w:rPr>
          <w:rFonts w:ascii="Abadi" w:eastAsia="Times New Roman" w:hAnsi="Abadi" w:cs="Times New Roman"/>
          <w:lang w:val="id-ID" w:eastAsia="id-ID"/>
        </w:rPr>
        <w:t> dan buat kolomnya seperti ini:</w:t>
      </w:r>
    </w:p>
    <w:p w14:paraId="7FA44111" w14:textId="6A1909DF" w:rsidR="00963659" w:rsidRPr="00963659" w:rsidRDefault="00963659" w:rsidP="00963659">
      <w:pPr>
        <w:shd w:val="clear" w:color="auto" w:fill="FFFFFF"/>
        <w:spacing w:after="0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noProof/>
          <w:lang w:val="id-ID" w:eastAsia="id-ID"/>
        </w:rPr>
        <w:drawing>
          <wp:inline distT="0" distB="0" distL="0" distR="0" wp14:anchorId="44B6374D" wp14:editId="0E97A170">
            <wp:extent cx="5943600" cy="2927350"/>
            <wp:effectExtent l="0" t="0" r="0" b="6350"/>
            <wp:docPr id="10" name="Picture 10" descr="Membuat tabel 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mbuat tabel bar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1838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Kode SQL-nya:</w:t>
      </w:r>
    </w:p>
    <w:p w14:paraId="36EAFDA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CREATE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TABLE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users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(</w:t>
      </w:r>
    </w:p>
    <w:p w14:paraId="7012ADD0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id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int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color w:val="BD93F9"/>
          <w:lang w:val="id-ID" w:eastAsia="id-ID"/>
        </w:rPr>
        <w:t>11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)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NOT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NULL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</w:t>
      </w:r>
    </w:p>
    <w:p w14:paraId="17A2E7D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username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varchar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color w:val="BD93F9"/>
          <w:lang w:val="id-ID" w:eastAsia="id-ID"/>
        </w:rPr>
        <w:t>255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)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NOT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NULL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</w:t>
      </w:r>
    </w:p>
    <w:p w14:paraId="5FA516D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email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varchar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color w:val="BD93F9"/>
          <w:lang w:val="id-ID" w:eastAsia="id-ID"/>
        </w:rPr>
        <w:t>255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)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NOT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NULL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</w:t>
      </w:r>
    </w:p>
    <w:p w14:paraId="5B6B34D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password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varchar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color w:val="BD93F9"/>
          <w:lang w:val="id-ID" w:eastAsia="id-ID"/>
        </w:rPr>
        <w:t>255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)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NOT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NULL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</w:t>
      </w:r>
    </w:p>
    <w:p w14:paraId="3AD6EF0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name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varchar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color w:val="BD93F9"/>
          <w:lang w:val="id-ID" w:eastAsia="id-ID"/>
        </w:rPr>
        <w:t>255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)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NOT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NULL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</w:t>
      </w:r>
    </w:p>
    <w:p w14:paraId="629DA27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photo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varchar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color w:val="BD93F9"/>
          <w:lang w:val="id-ID" w:eastAsia="id-ID"/>
        </w:rPr>
        <w:t>255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)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NOT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NULL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DEFAULT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'default.svg'</w:t>
      </w:r>
    </w:p>
    <w:p w14:paraId="546F43F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) ENGINE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InnoDB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DEFAULT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CHARSET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latin1;</w:t>
      </w:r>
    </w:p>
    <w:p w14:paraId="4B8E46A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2C3A115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6272A4"/>
          <w:lang w:val="id-ID" w:eastAsia="id-ID"/>
        </w:rPr>
        <w:t>--</w:t>
      </w:r>
    </w:p>
    <w:p w14:paraId="4AB752A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6272A4"/>
          <w:lang w:val="id-ID" w:eastAsia="id-ID"/>
        </w:rPr>
        <w:lastRenderedPageBreak/>
        <w:t>-- Indexes for table `users`</w:t>
      </w:r>
    </w:p>
    <w:p w14:paraId="75EA9EA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6272A4"/>
          <w:lang w:val="id-ID" w:eastAsia="id-ID"/>
        </w:rPr>
        <w:t>--</w:t>
      </w:r>
    </w:p>
    <w:p w14:paraId="44D5E35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ALTER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TABLE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users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</w:p>
    <w:p w14:paraId="5C7F0C3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ADD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PRIMARY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KEY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(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id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),</w:t>
      </w:r>
    </w:p>
    <w:p w14:paraId="1104A01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ADD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UNIQUE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KEY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username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(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username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797EE48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1411FC24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6272A4"/>
          <w:lang w:val="id-ID" w:eastAsia="id-ID"/>
        </w:rPr>
        <w:t>--</w:t>
      </w:r>
    </w:p>
    <w:p w14:paraId="1102B68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6272A4"/>
          <w:lang w:val="id-ID" w:eastAsia="id-ID"/>
        </w:rPr>
        <w:t>-- AUTO_INCREMENT for table `users`</w:t>
      </w:r>
    </w:p>
    <w:p w14:paraId="30218E3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6272A4"/>
          <w:lang w:val="id-ID" w:eastAsia="id-ID"/>
        </w:rPr>
        <w:t>--</w:t>
      </w:r>
    </w:p>
    <w:p w14:paraId="1259DC2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ALTER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TABLE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users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</w:p>
    <w:p w14:paraId="1C5E930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MODIFY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id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`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int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color w:val="BD93F9"/>
          <w:lang w:val="id-ID" w:eastAsia="id-ID"/>
        </w:rPr>
        <w:t>11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)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NOT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NULL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AUTO_INCREMENT, AUTO_INCREMENT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BD93F9"/>
          <w:lang w:val="id-ID" w:eastAsia="id-ID"/>
        </w:rPr>
        <w:t>0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;</w:t>
      </w:r>
    </w:p>
    <w:p w14:paraId="733BB12F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Selesai, selanjutnya kita mulai </w:t>
      </w:r>
      <w:r w:rsidRPr="00963659">
        <w:rPr>
          <w:rFonts w:ascii="Abadi" w:eastAsia="Times New Roman" w:hAnsi="Abadi" w:cs="Times New Roman"/>
          <w:i/>
          <w:iCs/>
          <w:lang w:val="id-ID" w:eastAsia="id-ID"/>
        </w:rPr>
        <w:t>coding</w:t>
      </w:r>
      <w:r w:rsidRPr="00963659">
        <w:rPr>
          <w:rFonts w:ascii="Abadi" w:eastAsia="Times New Roman" w:hAnsi="Abadi" w:cs="Times New Roman"/>
          <w:lang w:val="id-ID" w:eastAsia="id-ID"/>
        </w:rPr>
        <w:t>…</w:t>
      </w:r>
    </w:p>
    <w:p w14:paraId="54094E03" w14:textId="77777777" w:rsidR="00963659" w:rsidRPr="00963659" w:rsidRDefault="00963659" w:rsidP="009636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lang w:val="id-ID" w:eastAsia="id-ID"/>
        </w:rPr>
      </w:pPr>
      <w:r w:rsidRPr="00963659">
        <w:rPr>
          <w:rFonts w:ascii="Abadi" w:eastAsia="Times New Roman" w:hAnsi="Abadi" w:cs="Times New Roman"/>
          <w:b/>
          <w:bCs/>
          <w:lang w:val="id-ID" w:eastAsia="id-ID"/>
        </w:rPr>
        <w:t>Membuat Koneksi ke Database</w:t>
      </w:r>
    </w:p>
    <w:p w14:paraId="04029F56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Hal pertama yang harus kita lakukan adalah membuat kode untuk koneksi ke database.</w:t>
      </w:r>
    </w:p>
    <w:p w14:paraId="73A75C56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Silahkan buka file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config.php</w:t>
      </w:r>
      <w:r w:rsidRPr="00963659">
        <w:rPr>
          <w:rFonts w:ascii="Abadi" w:eastAsia="Times New Roman" w:hAnsi="Abadi" w:cs="Times New Roman"/>
          <w:lang w:val="id-ID" w:eastAsia="id-ID"/>
        </w:rPr>
        <w:t>, lalu isi kodenya seperti ini:</w:t>
      </w:r>
    </w:p>
    <w:p w14:paraId="768E54F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&lt;?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php</w:t>
      </w:r>
    </w:p>
    <w:p w14:paraId="4D5F509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5CA3933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$db_host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"localhost"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;</w:t>
      </w:r>
    </w:p>
    <w:p w14:paraId="0A54519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$db_user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"root"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;</w:t>
      </w:r>
    </w:p>
    <w:p w14:paraId="5FCB042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$db_pass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"kopi"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;</w:t>
      </w:r>
    </w:p>
    <w:p w14:paraId="0A6BB83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$db_name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"pesbuk"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;</w:t>
      </w:r>
    </w:p>
    <w:p w14:paraId="6186101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6F23DF20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try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{    </w:t>
      </w:r>
    </w:p>
    <w:p w14:paraId="4E33C53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 xml:space="preserve">//create PDO connection </w:t>
      </w:r>
    </w:p>
    <w:p w14:paraId="33227D5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$db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new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PDO(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"mysql:host=$db_host;dbname=$db_name"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,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$db_user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,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$db_pass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4D2E633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}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catch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(PDOException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 {</w:t>
      </w:r>
    </w:p>
    <w:p w14:paraId="07A035A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>//show error</w:t>
      </w:r>
    </w:p>
    <w:p w14:paraId="283816C0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die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"Terjadi masalah: 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.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$e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-&gt;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getMessage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());</w:t>
      </w:r>
    </w:p>
    <w:p w14:paraId="0ACD829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}</w:t>
      </w:r>
    </w:p>
    <w:p w14:paraId="0918AA17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Sesuaikan </w:t>
      </w:r>
      <w:r w:rsidRPr="00963659">
        <w:rPr>
          <w:rFonts w:ascii="Abadi" w:eastAsia="Times New Roman" w:hAnsi="Abadi" w:cs="Times New Roman"/>
          <w:b/>
          <w:bCs/>
          <w:lang w:val="id-ID" w:eastAsia="id-ID"/>
        </w:rPr>
        <w:t>user</w:t>
      </w:r>
      <w:r w:rsidRPr="00963659">
        <w:rPr>
          <w:rFonts w:ascii="Abadi" w:eastAsia="Times New Roman" w:hAnsi="Abadi" w:cs="Times New Roman"/>
          <w:lang w:val="id-ID" w:eastAsia="id-ID"/>
        </w:rPr>
        <w:t> dan </w:t>
      </w:r>
      <w:r w:rsidRPr="00963659">
        <w:rPr>
          <w:rFonts w:ascii="Abadi" w:eastAsia="Times New Roman" w:hAnsi="Abadi" w:cs="Times New Roman"/>
          <w:b/>
          <w:bCs/>
          <w:lang w:val="id-ID" w:eastAsia="id-ID"/>
        </w:rPr>
        <w:t>password</w:t>
      </w:r>
      <w:r w:rsidRPr="00963659">
        <w:rPr>
          <w:rFonts w:ascii="Abadi" w:eastAsia="Times New Roman" w:hAnsi="Abadi" w:cs="Times New Roman"/>
          <w:lang w:val="id-ID" w:eastAsia="id-ID"/>
        </w:rPr>
        <w:t>-nya dengan konfigurasi di komputermu. Karena di komputer saya, </w:t>
      </w:r>
      <w:r w:rsidRPr="00963659">
        <w:rPr>
          <w:rFonts w:ascii="Abadi" w:eastAsia="Times New Roman" w:hAnsi="Abadi" w:cs="Times New Roman"/>
          <w:b/>
          <w:bCs/>
          <w:lang w:val="id-ID" w:eastAsia="id-ID"/>
        </w:rPr>
        <w:t>password</w:t>
      </w:r>
      <w:r w:rsidRPr="00963659">
        <w:rPr>
          <w:rFonts w:ascii="Abadi" w:eastAsia="Times New Roman" w:hAnsi="Abadi" w:cs="Times New Roman"/>
          <w:lang w:val="id-ID" w:eastAsia="id-ID"/>
        </w:rPr>
        <w:t> mysql-nya menggunakan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kopi</w:t>
      </w:r>
      <w:r w:rsidRPr="00963659">
        <w:rPr>
          <w:rFonts w:ascii="Abadi" w:eastAsia="Times New Roman" w:hAnsi="Abadi" w:cs="Times New Roman"/>
          <w:lang w:val="id-ID" w:eastAsia="id-ID"/>
        </w:rPr>
        <w:t>.</w:t>
      </w:r>
    </w:p>
    <w:p w14:paraId="1241DACC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Jika tidak menggunakan password, maka dikosongkan saja.</w:t>
      </w:r>
    </w:p>
    <w:p w14:paraId="03737E8F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lastRenderedPageBreak/>
        <w:t>$db_pass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;</w:t>
      </w:r>
    </w:p>
    <w:p w14:paraId="00CADB24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b/>
          <w:bCs/>
          <w:lang w:val="id-ID" w:eastAsia="id-ID"/>
        </w:rPr>
        <w:t>Apa maksud kode config.php di atas?</w:t>
      </w:r>
    </w:p>
    <w:p w14:paraId="0145A77C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Pertama kita membuat variabel untuk menyimpan konfigurasi database:</w:t>
      </w:r>
    </w:p>
    <w:p w14:paraId="6836E463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$db_host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"localhost"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;</w:t>
      </w:r>
    </w:p>
    <w:p w14:paraId="1CE492F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$db_user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"root"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;</w:t>
      </w:r>
    </w:p>
    <w:p w14:paraId="07E7465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$db_pass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"kopi"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;</w:t>
      </w:r>
    </w:p>
    <w:p w14:paraId="4E82DA1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$db_name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"pesbuk"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;</w:t>
      </w:r>
    </w:p>
    <w:p w14:paraId="0CF66833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Setelah itu, kita membuat sebuah objek baru bernama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$db</w:t>
      </w:r>
      <w:r w:rsidRPr="00963659">
        <w:rPr>
          <w:rFonts w:ascii="Abadi" w:eastAsia="Times New Roman" w:hAnsi="Abadi" w:cs="Times New Roman"/>
          <w:lang w:val="id-ID" w:eastAsia="id-ID"/>
        </w:rPr>
        <w:t>, objek ini kita perlukan untuk melakukan query ke database.</w:t>
      </w:r>
    </w:p>
    <w:p w14:paraId="640821F3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$db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new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PDO(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"mysql:host=$db_host;dbname=$db_name"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,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$db_user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,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$db_pass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270B54AD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Saat kita membuat objek PDO, kita gunakan blok </w:t>
      </w:r>
      <w:r w:rsidRPr="00963659">
        <w:rPr>
          <w:rFonts w:ascii="Abadi" w:eastAsia="Times New Roman" w:hAnsi="Abadi" w:cs="Times New Roman"/>
          <w:i/>
          <w:iCs/>
          <w:lang w:val="id-ID" w:eastAsia="id-ID"/>
        </w:rPr>
        <w:t>Try/Catch</w:t>
      </w:r>
      <w:r w:rsidRPr="00963659">
        <w:rPr>
          <w:rFonts w:ascii="Abadi" w:eastAsia="Times New Roman" w:hAnsi="Abadi" w:cs="Times New Roman"/>
          <w:lang w:val="id-ID" w:eastAsia="id-ID"/>
        </w:rPr>
        <w:t> untuk menangai error.</w:t>
      </w:r>
    </w:p>
    <w:p w14:paraId="78BC2BD0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Coba kita tes.</w:t>
      </w:r>
    </w:p>
    <w:p w14:paraId="65E9C8E4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Silahkan buka terminal di VS Code (Tekan </w:t>
      </w:r>
      <w:r w:rsidRPr="00963659">
        <w:rPr>
          <w:rFonts w:ascii="Abadi" w:eastAsia="Times New Roman" w:hAnsi="Abadi" w:cs="Courier New"/>
          <w:color w:val="444D56"/>
          <w:bdr w:val="single" w:sz="6" w:space="0" w:color="D1D5DA" w:frame="1"/>
          <w:shd w:val="clear" w:color="auto" w:fill="FAFBFC"/>
          <w:lang w:val="id-ID" w:eastAsia="id-ID"/>
        </w:rPr>
        <w:t>Ctrl</w:t>
      </w:r>
      <w:r w:rsidRPr="00963659">
        <w:rPr>
          <w:rFonts w:ascii="Abadi" w:eastAsia="Times New Roman" w:hAnsi="Abadi" w:cs="Times New Roman"/>
          <w:lang w:val="id-ID" w:eastAsia="id-ID"/>
        </w:rPr>
        <w:t>+</w:t>
      </w:r>
      <w:r w:rsidRPr="00963659">
        <w:rPr>
          <w:rFonts w:ascii="Abadi" w:eastAsia="Times New Roman" w:hAnsi="Abadi" w:cs="Courier New"/>
          <w:color w:val="444D56"/>
          <w:bdr w:val="single" w:sz="6" w:space="0" w:color="D1D5DA" w:frame="1"/>
          <w:shd w:val="clear" w:color="auto" w:fill="FAFBFC"/>
          <w:lang w:val="id-ID" w:eastAsia="id-ID"/>
        </w:rPr>
        <w:t>`</w:t>
      </w:r>
      <w:r w:rsidRPr="00963659">
        <w:rPr>
          <w:rFonts w:ascii="Abadi" w:eastAsia="Times New Roman" w:hAnsi="Abadi" w:cs="Times New Roman"/>
          <w:lang w:val="id-ID" w:eastAsia="id-ID"/>
        </w:rPr>
        <w:t>), lalu jalankan server PHP di sana dengan perintah:</w:t>
      </w:r>
    </w:p>
    <w:p w14:paraId="54CCB64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php -S localhost:8000</w:t>
      </w:r>
    </w:p>
    <w:p w14:paraId="4C78DD3D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Argumen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-S</w:t>
      </w:r>
      <w:r w:rsidRPr="00963659">
        <w:rPr>
          <w:rFonts w:ascii="Abadi" w:eastAsia="Times New Roman" w:hAnsi="Abadi" w:cs="Times New Roman"/>
          <w:lang w:val="id-ID" w:eastAsia="id-ID"/>
        </w:rPr>
        <w:t> menggunakan huruf besar/kapital.</w:t>
      </w:r>
    </w:p>
    <w:p w14:paraId="53CC5024" w14:textId="0912F6B0" w:rsidR="00963659" w:rsidRPr="00963659" w:rsidRDefault="00963659" w:rsidP="00963659">
      <w:pPr>
        <w:shd w:val="clear" w:color="auto" w:fill="FFFFFF"/>
        <w:spacing w:after="0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noProof/>
          <w:lang w:val="id-ID" w:eastAsia="id-ID"/>
        </w:rPr>
        <w:lastRenderedPageBreak/>
        <w:drawing>
          <wp:inline distT="0" distB="0" distL="0" distR="0" wp14:anchorId="1D745AEB" wp14:editId="4086A920">
            <wp:extent cx="5943600" cy="3495675"/>
            <wp:effectExtent l="0" t="0" r="0" b="9525"/>
            <wp:docPr id="9" name="Picture 9" descr="Menjalankan Server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enjalankan Server PH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4CE4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Sekarang buka: http://localhost:8000/config.php</w:t>
      </w:r>
    </w:p>
    <w:p w14:paraId="7831C288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Jika tampilannya kosong, maka koneksi berhasil dan tidak ada error.</w:t>
      </w:r>
    </w:p>
    <w:p w14:paraId="2800D757" w14:textId="18DEC8D6" w:rsidR="00963659" w:rsidRPr="00963659" w:rsidRDefault="00963659" w:rsidP="00963659">
      <w:pPr>
        <w:shd w:val="clear" w:color="auto" w:fill="FFFFFF"/>
        <w:spacing w:after="0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noProof/>
          <w:lang w:val="id-ID" w:eastAsia="id-ID"/>
        </w:rPr>
        <w:drawing>
          <wp:inline distT="0" distB="0" distL="0" distR="0" wp14:anchorId="13D0A9F6" wp14:editId="7B1CBF2B">
            <wp:extent cx="5943600" cy="2820035"/>
            <wp:effectExtent l="0" t="0" r="0" b="0"/>
            <wp:docPr id="8" name="Picture 8" descr="Koneksi PHP ke MySQL berh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oneksi PHP ke MySQL berhasi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1E8DE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Tapi kalau ada error, biasanya akan tampil seperti ini.</w:t>
      </w:r>
    </w:p>
    <w:p w14:paraId="385F5255" w14:textId="1687EC2A" w:rsidR="00963659" w:rsidRPr="00963659" w:rsidRDefault="00963659" w:rsidP="00963659">
      <w:pPr>
        <w:shd w:val="clear" w:color="auto" w:fill="FFFFFF"/>
        <w:spacing w:after="0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noProof/>
          <w:lang w:val="id-ID" w:eastAsia="id-ID"/>
        </w:rPr>
        <w:lastRenderedPageBreak/>
        <w:drawing>
          <wp:inline distT="0" distB="0" distL="0" distR="0" wp14:anchorId="47150BDF" wp14:editId="176B9D8D">
            <wp:extent cx="5943600" cy="2820035"/>
            <wp:effectExtent l="0" t="0" r="0" b="0"/>
            <wp:docPr id="7" name="Picture 7" descr="Error saat koneksi PHP dan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rror saat koneksi PHP dan MYSQ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5DDF" w14:textId="77777777" w:rsidR="00963659" w:rsidRPr="00963659" w:rsidRDefault="00963659" w:rsidP="009636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lang w:val="id-ID" w:eastAsia="id-ID"/>
        </w:rPr>
      </w:pPr>
      <w:r w:rsidRPr="00963659">
        <w:rPr>
          <w:rFonts w:ascii="Abadi" w:eastAsia="Times New Roman" w:hAnsi="Abadi" w:cs="Times New Roman"/>
          <w:b/>
          <w:bCs/>
          <w:lang w:val="id-ID" w:eastAsia="id-ID"/>
        </w:rPr>
        <w:t>Membuat Halaman Utama</w:t>
      </w:r>
    </w:p>
    <w:p w14:paraId="0FAC096F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Halaman utama adalah halaman yang akan dibuka pertama kali oleh pengunjung web.</w:t>
      </w:r>
    </w:p>
    <w:p w14:paraId="55F29D7F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Halaman ini bertugas sebagai </w:t>
      </w:r>
      <w:r w:rsidRPr="00963659">
        <w:rPr>
          <w:rFonts w:ascii="Abadi" w:eastAsia="Times New Roman" w:hAnsi="Abadi" w:cs="Times New Roman"/>
          <w:i/>
          <w:iCs/>
          <w:lang w:val="id-ID" w:eastAsia="id-ID"/>
        </w:rPr>
        <w:t>landing page</w:t>
      </w:r>
      <w:r w:rsidRPr="00963659">
        <w:rPr>
          <w:rFonts w:ascii="Abadi" w:eastAsia="Times New Roman" w:hAnsi="Abadi" w:cs="Times New Roman"/>
          <w:lang w:val="id-ID" w:eastAsia="id-ID"/>
        </w:rPr>
        <w:t>, isinya cuma html saja.</w:t>
      </w:r>
    </w:p>
    <w:p w14:paraId="5790F77D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Silahkan buka file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index.php</w:t>
      </w:r>
      <w:r w:rsidRPr="00963659">
        <w:rPr>
          <w:rFonts w:ascii="Abadi" w:eastAsia="Times New Roman" w:hAnsi="Abadi" w:cs="Times New Roman"/>
          <w:lang w:val="id-ID" w:eastAsia="id-ID"/>
        </w:rPr>
        <w:t> lalu isi kodenya seperti ini:</w:t>
      </w:r>
    </w:p>
    <w:p w14:paraId="6F7354E4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&lt;!DOCTYPE html&gt;</w:t>
      </w:r>
    </w:p>
    <w:p w14:paraId="368CB0E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html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lang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"en"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4E6B745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head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0B5B396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meta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charset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"UTF-8"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45B6BBD3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meta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name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"viewport"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content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"width=device-width, initial-scale=1.0"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0E50747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meta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http-equiv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"X-UA-Compatible"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content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"ie=edge"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3F90681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title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&gt;Pesbuk&lt;/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title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21F563E4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5E05E423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>&lt;!-- menyisipkan bootstrap --&gt;</w:t>
      </w:r>
    </w:p>
    <w:p w14:paraId="230E096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link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rel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"stylesheet"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href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"css/bootstrap.min.css"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/&gt;</w:t>
      </w:r>
    </w:p>
    <w:p w14:paraId="6C8B837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&lt;/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head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3F3F5E4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body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class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"bg-light"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7D10689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header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7989356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div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class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"jumbotron jumbotron-fluid"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1FD3AF6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div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class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"container"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16FBDDC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lastRenderedPageBreak/>
        <w:t xml:space="preserve">                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div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class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"row"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5778D8D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    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div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class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"col-md-8"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52238200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        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h1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&gt;Selamat datang di Pesbuk&lt;/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h1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373F284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        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p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&gt;Bergabunglah bersama jutaan orang lainnya...&lt;/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p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0CF9AD7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    &lt;/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div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6180C7D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    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div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class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"col-md-4"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247F1E2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        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a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href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"login.php"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class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"btn btn-secondary"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&gt;Masuk&lt;/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a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3BB4ADF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        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a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href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"register.php"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class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"btn btn-success"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&gt;Daftar&lt;/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a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1D82908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    &lt;/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div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34EE926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&lt;/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div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3F738F0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&lt;/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div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4F43B57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&lt;/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div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7394BA7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&lt;/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header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2BC16DB3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369A2E3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section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53EAD030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div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class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"container"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724198B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div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class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"row"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598D08D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div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class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"col-md-12"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1299D25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    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img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class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"img img-responsive"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src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"img/connect.png"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/&gt;</w:t>
      </w:r>
    </w:p>
    <w:p w14:paraId="3227151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&lt;/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div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20610A1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&lt;/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div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45CDF6E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&lt;/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div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09865CE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&lt;/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section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02A7DBD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7CA9CEF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&lt;/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body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1975262F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&lt;/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html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3E46A4D4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Setelah itu, coba buka http://localhost:8000/.</w:t>
      </w:r>
    </w:p>
    <w:p w14:paraId="372E24FE" w14:textId="26B3337A" w:rsidR="00963659" w:rsidRPr="00963659" w:rsidRDefault="00963659" w:rsidP="00963659">
      <w:pPr>
        <w:shd w:val="clear" w:color="auto" w:fill="FFFFFF"/>
        <w:spacing w:after="0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noProof/>
          <w:lang w:val="id-ID" w:eastAsia="id-ID"/>
        </w:rPr>
        <w:lastRenderedPageBreak/>
        <w:drawing>
          <wp:inline distT="0" distB="0" distL="0" distR="0" wp14:anchorId="0D754B1F" wp14:editId="3F973403">
            <wp:extent cx="5943600" cy="3399790"/>
            <wp:effectExtent l="0" t="0" r="0" b="0"/>
            <wp:docPr id="6" name="Picture 6" descr="Landing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anding p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0529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Keren ‘kan?</w:t>
      </w:r>
    </w:p>
    <w:p w14:paraId="4C28A40D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 xml:space="preserve">O ya gambarnya kita pinjam dari Facebook </w:t>
      </w:r>
      <w:r w:rsidRPr="00963659">
        <w:rPr>
          <w:rFonts w:ascii="Segoe UI Emoji" w:eastAsia="Times New Roman" w:hAnsi="Segoe UI Emoji" w:cs="Segoe UI Emoji"/>
          <w:lang w:val="id-ID" w:eastAsia="id-ID"/>
        </w:rPr>
        <w:t>😄</w:t>
      </w:r>
      <w:r w:rsidRPr="00963659">
        <w:rPr>
          <w:rFonts w:ascii="Abadi" w:eastAsia="Times New Roman" w:hAnsi="Abadi" w:cs="Times New Roman"/>
          <w:lang w:val="id-ID" w:eastAsia="id-ID"/>
        </w:rPr>
        <w:t>.</w:t>
      </w:r>
    </w:p>
    <w:p w14:paraId="4E2A5C5E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Tidak apa-apa, ini kan hanya untuk belajar saja. Nanti kalau sudah buat web sungguhan, </w:t>
      </w:r>
      <w:r w:rsidRPr="00963659">
        <w:rPr>
          <w:rFonts w:ascii="Abadi" w:eastAsia="Times New Roman" w:hAnsi="Abadi" w:cs="Times New Roman"/>
          <w:b/>
          <w:bCs/>
          <w:lang w:val="id-ID" w:eastAsia="id-ID"/>
        </w:rPr>
        <w:t>tidak boleh</w:t>
      </w:r>
      <w:r w:rsidRPr="00963659">
        <w:rPr>
          <w:rFonts w:ascii="Abadi" w:eastAsia="Times New Roman" w:hAnsi="Abadi" w:cs="Times New Roman"/>
          <w:lang w:val="id-ID" w:eastAsia="id-ID"/>
        </w:rPr>
        <w:t> menggunakan gambar orang lain </w:t>
      </w:r>
      <w:r w:rsidRPr="00963659">
        <w:rPr>
          <w:rFonts w:ascii="Abadi" w:eastAsia="Times New Roman" w:hAnsi="Abadi" w:cs="Times New Roman"/>
          <w:b/>
          <w:bCs/>
          <w:lang w:val="id-ID" w:eastAsia="id-ID"/>
        </w:rPr>
        <w:t>tanpa izin</w:t>
      </w:r>
      <w:r w:rsidRPr="00963659">
        <w:rPr>
          <w:rFonts w:ascii="Abadi" w:eastAsia="Times New Roman" w:hAnsi="Abadi" w:cs="Times New Roman"/>
          <w:lang w:val="id-ID" w:eastAsia="id-ID"/>
        </w:rPr>
        <w:t>.</w:t>
      </w:r>
    </w:p>
    <w:p w14:paraId="4A265B9D" w14:textId="77777777" w:rsidR="00963659" w:rsidRPr="00963659" w:rsidRDefault="00963659" w:rsidP="009636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lang w:val="id-ID" w:eastAsia="id-ID"/>
        </w:rPr>
      </w:pPr>
      <w:r w:rsidRPr="00963659">
        <w:rPr>
          <w:rFonts w:ascii="Abadi" w:eastAsia="Times New Roman" w:hAnsi="Abadi" w:cs="Times New Roman"/>
          <w:b/>
          <w:bCs/>
          <w:lang w:val="id-ID" w:eastAsia="id-ID"/>
        </w:rPr>
        <w:t>Membuat Fitur Register di PHP</w:t>
      </w:r>
    </w:p>
    <w:p w14:paraId="3C956B3B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Berikutnya kita akan membuat fitur registrasi.</w:t>
      </w:r>
    </w:p>
    <w:p w14:paraId="4B3F7E11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Alur kerjanya:</w:t>
      </w:r>
    </w:p>
    <w:p w14:paraId="5DD41E87" w14:textId="77777777" w:rsidR="00963659" w:rsidRPr="00963659" w:rsidRDefault="00963659" w:rsidP="009636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Input data dari form;</w:t>
      </w:r>
    </w:p>
    <w:p w14:paraId="2DA3FE68" w14:textId="77777777" w:rsidR="00963659" w:rsidRPr="00963659" w:rsidRDefault="00963659" w:rsidP="009636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Filter data yang diinputkan;</w:t>
      </w:r>
    </w:p>
    <w:p w14:paraId="07639BB3" w14:textId="77777777" w:rsidR="00963659" w:rsidRPr="00963659" w:rsidRDefault="00963659" w:rsidP="009636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Simpan ke database;</w:t>
      </w:r>
    </w:p>
    <w:p w14:paraId="1358D32F" w14:textId="77777777" w:rsidR="00963659" w:rsidRPr="00963659" w:rsidRDefault="00963659" w:rsidP="009636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Kalau berhasil, alihkan ke halaman login.</w:t>
      </w:r>
    </w:p>
    <w:p w14:paraId="51AA6B8B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Mari kita buat.</w:t>
      </w:r>
    </w:p>
    <w:p w14:paraId="11EC998D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Silahkan buka file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register.php</w:t>
      </w:r>
      <w:r w:rsidRPr="00963659">
        <w:rPr>
          <w:rFonts w:ascii="Abadi" w:eastAsia="Times New Roman" w:hAnsi="Abadi" w:cs="Times New Roman"/>
          <w:lang w:val="id-ID" w:eastAsia="id-ID"/>
        </w:rPr>
        <w:t>, lalu isi dengan kode berikut:</w:t>
      </w:r>
    </w:p>
    <w:p w14:paraId="3CCB78D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lastRenderedPageBreak/>
        <w:t>&lt;?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php</w:t>
      </w:r>
    </w:p>
    <w:p w14:paraId="64E76F93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1DB03F5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require_once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"config.php"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0D7A6D0F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2CB68F60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if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(isset(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$_POST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[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'register'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])){</w:t>
      </w:r>
    </w:p>
    <w:p w14:paraId="72A70ED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0DF069E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>// filter data yang diinputkan</w:t>
      </w:r>
    </w:p>
    <w:p w14:paraId="5B1C88A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$name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filter_input(INPUT_POST,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'name'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 FILTER_SANITIZE_STRING);</w:t>
      </w:r>
    </w:p>
    <w:p w14:paraId="70B2790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$username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filter_input(INPUT_POST,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'username'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 FILTER_SANITIZE_STRING);</w:t>
      </w:r>
    </w:p>
    <w:p w14:paraId="09D9FB0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>// enkripsi password</w:t>
      </w:r>
    </w:p>
    <w:p w14:paraId="0A7F19C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$password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password_hash(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$_POST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[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"password"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], PASSWORD_DEFAULT);</w:t>
      </w:r>
    </w:p>
    <w:p w14:paraId="490C948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$email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filter_input(INPUT_POST,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'email'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 FILTER_VALIDATE_EMAIL);</w:t>
      </w:r>
    </w:p>
    <w:p w14:paraId="02ABB3F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10242DA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56F7289F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>// menyiapkan query</w:t>
      </w:r>
    </w:p>
    <w:p w14:paraId="62DE2FE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1FA8C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$sql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 xml:space="preserve">"INSERT INTO users (name, username, email, password) </w:t>
      </w:r>
    </w:p>
    <w:p w14:paraId="00E0B073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1FA8C"/>
          <w:lang w:val="id-ID" w:eastAsia="id-ID"/>
        </w:rPr>
        <w:t xml:space="preserve">            VALUES (:name, :username, :email, :password)"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;</w:t>
      </w:r>
    </w:p>
    <w:p w14:paraId="46DDE51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$stmt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$db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-&gt;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prepare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$sql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49AAC833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37CF22D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>// bind parameter ke query</w:t>
      </w:r>
    </w:p>
    <w:p w14:paraId="20789BE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$params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array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</w:p>
    <w:p w14:paraId="4E01A1D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":name"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=&gt;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$name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</w:t>
      </w:r>
    </w:p>
    <w:p w14:paraId="2FA9B1E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":username"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=&gt;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$username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</w:t>
      </w:r>
    </w:p>
    <w:p w14:paraId="1C1AE91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":password"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=&gt;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$password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</w:t>
      </w:r>
    </w:p>
    <w:p w14:paraId="4F6D396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":email"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=&gt;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$email</w:t>
      </w:r>
    </w:p>
    <w:p w14:paraId="2C40E02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);</w:t>
      </w:r>
    </w:p>
    <w:p w14:paraId="4FE495B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0F51050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>// eksekusi query untuk menyimpan ke database</w:t>
      </w:r>
    </w:p>
    <w:p w14:paraId="323B563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$saved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$stmt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-&gt;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execute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$params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2967EA1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128CCB0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>// jika query simpan berhasil, maka user sudah terdaftar</w:t>
      </w:r>
    </w:p>
    <w:p w14:paraId="3E558E6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>// maka alihkan ke halaman login</w:t>
      </w:r>
    </w:p>
    <w:p w14:paraId="7343F9F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if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$saved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 header(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"Location: login.php"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11D9C464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}</w:t>
      </w:r>
    </w:p>
    <w:p w14:paraId="6A4FD86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142E3B2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?&gt;</w:t>
      </w:r>
    </w:p>
    <w:p w14:paraId="4CA0A03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492FFFC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&lt;!DOCTYPE html&gt;</w:t>
      </w:r>
    </w:p>
    <w:p w14:paraId="51754BC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&lt;html lang="en"&gt;</w:t>
      </w:r>
    </w:p>
    <w:p w14:paraId="1BE968F0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&lt;head&gt;</w:t>
      </w:r>
    </w:p>
    <w:p w14:paraId="646B8FE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&lt;meta charset="UTF-8"&gt;</w:t>
      </w:r>
    </w:p>
    <w:p w14:paraId="0D7BC2FF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&lt;meta name="viewport" content="width=device-width, initial-scale=1.0"&gt;</w:t>
      </w:r>
    </w:p>
    <w:p w14:paraId="5FF467B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&lt;meta http-equiv="X-UA-Compatible" content="ie=edge"&gt;</w:t>
      </w:r>
    </w:p>
    <w:p w14:paraId="3E3B7800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&lt;title&gt;Register Pesbuk&lt;/title&gt;</w:t>
      </w:r>
    </w:p>
    <w:p w14:paraId="0A776B6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225FE1E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&lt;link rel="stylesheet" href="css/bootstrap.min.css" /&gt;</w:t>
      </w:r>
    </w:p>
    <w:p w14:paraId="536A171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&lt;/head&gt;</w:t>
      </w:r>
    </w:p>
    <w:p w14:paraId="28047B5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&lt;body class="bg-light"&gt;</w:t>
      </w:r>
    </w:p>
    <w:p w14:paraId="4EFD667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6A51C31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&lt;div class="container mt-5"&gt;</w:t>
      </w:r>
    </w:p>
    <w:p w14:paraId="5DB648F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&lt;div class="row"&gt;</w:t>
      </w:r>
    </w:p>
    <w:p w14:paraId="3519C5A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&lt;div class="col-md-6"&gt;</w:t>
      </w:r>
    </w:p>
    <w:p w14:paraId="38C0920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4EAEE1C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&lt;p&gt;&amp;larr; &lt;a href="index.php"&gt;Home&lt;/a&gt;</w:t>
      </w:r>
    </w:p>
    <w:p w14:paraId="26182A7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0822FB2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&lt;h4&gt;Bergabunglah bersama ribuan orang lainnya...&lt;/h4&gt;</w:t>
      </w:r>
    </w:p>
    <w:p w14:paraId="410965F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&lt;p&gt;Sudah punya akun? &lt;a href="login.php"&gt;Login di sini&lt;/a&gt;&lt;/p&gt;</w:t>
      </w:r>
    </w:p>
    <w:p w14:paraId="2099EFC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4C8F80F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&lt;form action="" method="POST"&gt;</w:t>
      </w:r>
    </w:p>
    <w:p w14:paraId="3853C3B3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00876B7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&lt;div class="form-group"&gt;</w:t>
      </w:r>
    </w:p>
    <w:p w14:paraId="6631977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&lt;label for="name"&gt;Nama Lengkap&lt;/label&gt;</w:t>
      </w:r>
    </w:p>
    <w:p w14:paraId="178D23D4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&lt;input class="form-control" type="text" name="name" placeholder="Nama kamu" /&gt;</w:t>
      </w:r>
    </w:p>
    <w:p w14:paraId="1CA4284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&lt;/div&gt;</w:t>
      </w:r>
    </w:p>
    <w:p w14:paraId="60AAD2D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1468274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&lt;div class="form-group"&gt;</w:t>
      </w:r>
    </w:p>
    <w:p w14:paraId="7AB8859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&lt;label for="username"&gt;Username&lt;/label&gt;</w:t>
      </w:r>
    </w:p>
    <w:p w14:paraId="13EA032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&lt;input class="form-control" type="text" name="username" placeholder="Username" /&gt;</w:t>
      </w:r>
    </w:p>
    <w:p w14:paraId="13875DB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&lt;/div&gt;</w:t>
      </w:r>
    </w:p>
    <w:p w14:paraId="4B22DC9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13758604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&lt;div class="form-group"&gt;</w:t>
      </w:r>
    </w:p>
    <w:p w14:paraId="1EA3164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&lt;label for="email"&gt;Email&lt;/label&gt;</w:t>
      </w:r>
    </w:p>
    <w:p w14:paraId="719A7EE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lastRenderedPageBreak/>
        <w:t xml:space="preserve">                &lt;input class="form-control" type="email" name="email" placeholder="Alamat Email" /&gt;</w:t>
      </w:r>
    </w:p>
    <w:p w14:paraId="4F0441D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&lt;/div&gt;</w:t>
      </w:r>
    </w:p>
    <w:p w14:paraId="715E6C6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4E71BE6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&lt;div class="form-group"&gt;</w:t>
      </w:r>
    </w:p>
    <w:p w14:paraId="7CA3441F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&lt;label for="password"&gt;Password&lt;/label&gt;</w:t>
      </w:r>
    </w:p>
    <w:p w14:paraId="1E794204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&lt;input class="form-control" type="password" name="password" placeholder="Password" /&gt;</w:t>
      </w:r>
    </w:p>
    <w:p w14:paraId="2CE6448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&lt;/div&gt;</w:t>
      </w:r>
    </w:p>
    <w:p w14:paraId="18DFEE4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61C4B73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&lt;input type="submit" class="btn btn-success btn-block" name="register" value="Daftar" /&gt;</w:t>
      </w:r>
    </w:p>
    <w:p w14:paraId="52B687C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3F830D3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&lt;/form&gt;</w:t>
      </w:r>
    </w:p>
    <w:p w14:paraId="219E0A5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</w:t>
      </w:r>
    </w:p>
    <w:p w14:paraId="46FF508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&lt;/div&gt;</w:t>
      </w:r>
    </w:p>
    <w:p w14:paraId="4BC1D364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65D7769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&lt;div class="col-md-6"&gt;</w:t>
      </w:r>
    </w:p>
    <w:p w14:paraId="15ECB7A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&lt;img class="img img-responsive" src="img/connect.png" /&gt;</w:t>
      </w:r>
    </w:p>
    <w:p w14:paraId="354F2C4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&lt;/div&gt;</w:t>
      </w:r>
    </w:p>
    <w:p w14:paraId="3961B39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7433C354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&lt;/div&gt;</w:t>
      </w:r>
    </w:p>
    <w:p w14:paraId="00D96A0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&lt;/div&gt;</w:t>
      </w:r>
    </w:p>
    <w:p w14:paraId="2FC6240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5F60057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&lt;/body&gt;</w:t>
      </w:r>
    </w:p>
    <w:p w14:paraId="01BDA58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&lt;/html&gt;</w:t>
      </w:r>
    </w:p>
    <w:p w14:paraId="63848D6D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b/>
          <w:bCs/>
          <w:lang w:val="id-ID" w:eastAsia="id-ID"/>
        </w:rPr>
        <w:t>Penjelasan:</w:t>
      </w:r>
    </w:p>
    <w:p w14:paraId="6F3276D3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Pertama kita membutuhkan objek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$db</w:t>
      </w:r>
      <w:r w:rsidRPr="00963659">
        <w:rPr>
          <w:rFonts w:ascii="Abadi" w:eastAsia="Times New Roman" w:hAnsi="Abadi" w:cs="Times New Roman"/>
          <w:lang w:val="id-ID" w:eastAsia="id-ID"/>
        </w:rPr>
        <w:t> untuk melakukan query, maka kita impor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config.php</w:t>
      </w:r>
      <w:r w:rsidRPr="00963659">
        <w:rPr>
          <w:rFonts w:ascii="Abadi" w:eastAsia="Times New Roman" w:hAnsi="Abadi" w:cs="Times New Roman"/>
          <w:lang w:val="id-ID" w:eastAsia="id-ID"/>
        </w:rPr>
        <w:t> dengan fungsi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require_once()</w:t>
      </w:r>
      <w:r w:rsidRPr="00963659">
        <w:rPr>
          <w:rFonts w:ascii="Abadi" w:eastAsia="Times New Roman" w:hAnsi="Abadi" w:cs="Times New Roman"/>
          <w:lang w:val="id-ID" w:eastAsia="id-ID"/>
        </w:rPr>
        <w:t>.</w:t>
      </w:r>
    </w:p>
    <w:p w14:paraId="7E05608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require_once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"config.php"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2F552031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Setelah itu, baru kita buat kode untuk menyimpan data ke database.</w:t>
      </w:r>
    </w:p>
    <w:p w14:paraId="6FC0C918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Sebelumnya, kita cek dulu. Apakah tombol </w:t>
      </w:r>
      <w:r w:rsidRPr="00963659">
        <w:rPr>
          <w:rFonts w:ascii="Abadi" w:eastAsia="Times New Roman" w:hAnsi="Abadi" w:cs="Times New Roman"/>
          <w:b/>
          <w:bCs/>
          <w:lang w:val="id-ID" w:eastAsia="id-ID"/>
        </w:rPr>
        <w:t>Register</w:t>
      </w:r>
      <w:r w:rsidRPr="00963659">
        <w:rPr>
          <w:rFonts w:ascii="Abadi" w:eastAsia="Times New Roman" w:hAnsi="Abadi" w:cs="Times New Roman"/>
          <w:lang w:val="id-ID" w:eastAsia="id-ID"/>
        </w:rPr>
        <w:t> sudah ditekan atau belum:</w:t>
      </w:r>
    </w:p>
    <w:p w14:paraId="51EFA0F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if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(isset(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$_POST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[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'register'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])){</w:t>
      </w:r>
    </w:p>
    <w:p w14:paraId="7100131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2AE9BCB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>// ...</w:t>
      </w:r>
    </w:p>
    <w:p w14:paraId="63F889A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}</w:t>
      </w:r>
    </w:p>
    <w:p w14:paraId="50C66E3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?&gt;</w:t>
      </w:r>
    </w:p>
    <w:p w14:paraId="6780036F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Selanjutnya melakukan filter dan enkripsi password terhadap data yang diinputkan:</w:t>
      </w:r>
    </w:p>
    <w:p w14:paraId="35109B0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6272A4"/>
          <w:lang w:val="id-ID" w:eastAsia="id-ID"/>
        </w:rPr>
        <w:t>// filter data yang diinputkan</w:t>
      </w:r>
    </w:p>
    <w:p w14:paraId="5918565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$name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filter_input(INPUT_POST,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'name'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 FILTER_SANITIZE_STRING);</w:t>
      </w:r>
    </w:p>
    <w:p w14:paraId="15B5895F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$username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filter_input(INPUT_POST,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'username'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 FILTER_SANITIZE_STRING);</w:t>
      </w:r>
    </w:p>
    <w:p w14:paraId="7063D0B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6272A4"/>
          <w:lang w:val="id-ID" w:eastAsia="id-ID"/>
        </w:rPr>
        <w:t>// enkripsi password</w:t>
      </w:r>
    </w:p>
    <w:p w14:paraId="404AAFB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$password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password_hash(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$_POST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[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"password"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], PASSWORD_DEFAULT);</w:t>
      </w:r>
    </w:p>
    <w:p w14:paraId="0C447C1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$email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filter_input(INPUT_POST,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'email'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 FILTER_VALIDATE_EMAIL);</w:t>
      </w:r>
    </w:p>
    <w:p w14:paraId="3A585791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Kenapa harus di-filter dan dienkripsi?</w:t>
      </w:r>
    </w:p>
    <w:p w14:paraId="6A2422C6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Jangan percaya pada apa yang diinputkan user, bisa saja mereka menginputkan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username</w:t>
      </w:r>
      <w:r w:rsidRPr="00963659">
        <w:rPr>
          <w:rFonts w:ascii="Abadi" w:eastAsia="Times New Roman" w:hAnsi="Abadi" w:cs="Times New Roman"/>
          <w:lang w:val="id-ID" w:eastAsia="id-ID"/>
        </w:rPr>
        <w:t> dan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name</w:t>
      </w:r>
      <w:r w:rsidRPr="00963659">
        <w:rPr>
          <w:rFonts w:ascii="Abadi" w:eastAsia="Times New Roman" w:hAnsi="Abadi" w:cs="Times New Roman"/>
          <w:lang w:val="id-ID" w:eastAsia="id-ID"/>
        </w:rPr>
        <w:t> seperti ini:</w:t>
      </w:r>
    </w:p>
    <w:p w14:paraId="0757029D" w14:textId="0BBA9DE3" w:rsidR="00963659" w:rsidRPr="00963659" w:rsidRDefault="00963659" w:rsidP="00963659">
      <w:pPr>
        <w:shd w:val="clear" w:color="auto" w:fill="FFFFFF"/>
        <w:spacing w:after="0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noProof/>
          <w:lang w:val="id-ID" w:eastAsia="id-ID"/>
        </w:rPr>
        <w:drawing>
          <wp:inline distT="0" distB="0" distL="0" distR="0" wp14:anchorId="67CFA752" wp14:editId="19BD3C2F">
            <wp:extent cx="5943600" cy="3782060"/>
            <wp:effectExtent l="0" t="0" r="0" b="8890"/>
            <wp:docPr id="5" name="Picture 5" descr="Serangan X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rangan XS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FE1A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Ini salah satu bentuk </w:t>
      </w:r>
      <w:hyperlink r:id="rId23" w:history="1">
        <w:r w:rsidRPr="00963659">
          <w:rPr>
            <w:rFonts w:ascii="Abadi" w:eastAsia="Times New Roman" w:hAnsi="Abadi" w:cs="Times New Roman"/>
            <w:color w:val="00C7B7"/>
            <w:u w:val="single"/>
            <w:lang w:val="id-ID" w:eastAsia="id-ID"/>
          </w:rPr>
          <w:t>serangan XSS</w:t>
        </w:r>
      </w:hyperlink>
      <w:r w:rsidRPr="00963659">
        <w:rPr>
          <w:rFonts w:ascii="Abadi" w:eastAsia="Times New Roman" w:hAnsi="Abadi" w:cs="Times New Roman"/>
          <w:lang w:val="id-ID" w:eastAsia="id-ID"/>
        </w:rPr>
        <w:t>.</w:t>
      </w:r>
    </w:p>
    <w:p w14:paraId="572006B5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lastRenderedPageBreak/>
        <w:t>Karena itu, kita harus memfilternya agar skrip yang diinputkan user diubah menjadi karakter yang aman.</w:t>
      </w:r>
    </w:p>
    <w:p w14:paraId="02AE30BD" w14:textId="5DA730D4" w:rsidR="00963659" w:rsidRPr="00963659" w:rsidRDefault="00963659" w:rsidP="00963659">
      <w:pPr>
        <w:shd w:val="clear" w:color="auto" w:fill="FFFFFF"/>
        <w:spacing w:after="0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noProof/>
          <w:lang w:val="id-ID" w:eastAsia="id-ID"/>
        </w:rPr>
        <w:drawing>
          <wp:inline distT="0" distB="0" distL="0" distR="0" wp14:anchorId="2452E46F" wp14:editId="638AC4A7">
            <wp:extent cx="5943600" cy="1616075"/>
            <wp:effectExtent l="0" t="0" r="0" b="3175"/>
            <wp:docPr id="4" name="Picture 4" descr="Filter X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lter XS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741C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Lalu kenapa password harus dienkripsi?</w:t>
      </w:r>
    </w:p>
    <w:p w14:paraId="13C351E2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Tujuannya untuk keamanan. Nanti kalau database dicuri, si pencuri tidak akan tahu password dari akun-akun yang sudah terdaftar.</w:t>
      </w:r>
    </w:p>
    <w:p w14:paraId="4729114F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6272A4"/>
          <w:lang w:val="id-ID" w:eastAsia="id-ID"/>
        </w:rPr>
        <w:t>// enkripsi password</w:t>
      </w:r>
    </w:p>
    <w:p w14:paraId="0D89E51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$password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password_hash(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$_POST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[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"password"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], PASSWORD_DEFAULT);</w:t>
      </w:r>
    </w:p>
    <w:p w14:paraId="7E271BBD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Tunggu dulu…</w:t>
      </w:r>
    </w:p>
    <w:p w14:paraId="3D60272F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Kenapa password tidak di-filter?</w:t>
      </w:r>
    </w:p>
    <w:p w14:paraId="2CCC03ED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Karena agar user dapat menggunakan simbol untuk membuat password.</w:t>
      </w:r>
    </w:p>
    <w:p w14:paraId="29BF6A60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Kalau kita filter nanti user tidak bisa membuat password dengan simbol-simbol seperti: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&amp;</w:t>
      </w:r>
      <w:r w:rsidRPr="00963659">
        <w:rPr>
          <w:rFonts w:ascii="Abadi" w:eastAsia="Times New Roman" w:hAnsi="Abadi" w:cs="Times New Roman"/>
          <w:lang w:val="id-ID" w:eastAsia="id-ID"/>
        </w:rPr>
        <w:t>,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&lt;</w:t>
      </w:r>
      <w:r w:rsidRPr="00963659">
        <w:rPr>
          <w:rFonts w:ascii="Abadi" w:eastAsia="Times New Roman" w:hAnsi="Abadi" w:cs="Times New Roman"/>
          <w:lang w:val="id-ID" w:eastAsia="id-ID"/>
        </w:rPr>
        <w:t>,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&gt;</w:t>
      </w:r>
      <w:r w:rsidRPr="00963659">
        <w:rPr>
          <w:rFonts w:ascii="Abadi" w:eastAsia="Times New Roman" w:hAnsi="Abadi" w:cs="Times New Roman"/>
          <w:lang w:val="id-ID" w:eastAsia="id-ID"/>
        </w:rPr>
        <w:t>,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%</w:t>
      </w:r>
      <w:r w:rsidRPr="00963659">
        <w:rPr>
          <w:rFonts w:ascii="Abadi" w:eastAsia="Times New Roman" w:hAnsi="Abadi" w:cs="Times New Roman"/>
          <w:lang w:val="id-ID" w:eastAsia="id-ID"/>
        </w:rPr>
        <w:t>, dll.</w:t>
      </w:r>
    </w:p>
    <w:p w14:paraId="2F609F18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Setelah data di-filter, selanjutnya kita buat query dengan objek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$db</w:t>
      </w:r>
      <w:r w:rsidRPr="00963659">
        <w:rPr>
          <w:rFonts w:ascii="Abadi" w:eastAsia="Times New Roman" w:hAnsi="Abadi" w:cs="Times New Roman"/>
          <w:lang w:val="id-ID" w:eastAsia="id-ID"/>
        </w:rPr>
        <w:t>.</w:t>
      </w:r>
    </w:p>
    <w:p w14:paraId="28C43AB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1FA8C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$sql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 xml:space="preserve">"INSERT INTO users (name, username, email, password) </w:t>
      </w:r>
    </w:p>
    <w:p w14:paraId="0B0DD7B3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1FA8C"/>
          <w:lang w:val="id-ID" w:eastAsia="id-ID"/>
        </w:rPr>
        <w:t xml:space="preserve">            VALUES (:name, :username, :email, :password)"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;</w:t>
      </w:r>
    </w:p>
    <w:p w14:paraId="2D18B79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$stmt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$db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-&gt;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prepare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$sql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28489D63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Courier New"/>
          <w:color w:val="E83E8C"/>
          <w:lang w:val="id-ID" w:eastAsia="id-ID"/>
        </w:rPr>
        <w:t>:name, :username, :email, :password</w:t>
      </w:r>
      <w:r w:rsidRPr="00963659">
        <w:rPr>
          <w:rFonts w:ascii="Abadi" w:eastAsia="Times New Roman" w:hAnsi="Abadi" w:cs="Times New Roman"/>
          <w:lang w:val="id-ID" w:eastAsia="id-ID"/>
        </w:rPr>
        <w:t> adalah </w:t>
      </w:r>
      <w:r w:rsidRPr="00963659">
        <w:rPr>
          <w:rFonts w:ascii="Abadi" w:eastAsia="Times New Roman" w:hAnsi="Abadi" w:cs="Times New Roman"/>
          <w:i/>
          <w:iCs/>
          <w:lang w:val="id-ID" w:eastAsia="id-ID"/>
        </w:rPr>
        <w:t>placeholder</w:t>
      </w:r>
      <w:r w:rsidRPr="00963659">
        <w:rPr>
          <w:rFonts w:ascii="Abadi" w:eastAsia="Times New Roman" w:hAnsi="Abadi" w:cs="Times New Roman"/>
          <w:lang w:val="id-ID" w:eastAsia="id-ID"/>
        </w:rPr>
        <w:t>. Tujuannya agar terhindar dari serangan </w:t>
      </w:r>
      <w:r w:rsidRPr="00963659">
        <w:rPr>
          <w:rFonts w:ascii="Abadi" w:eastAsia="Times New Roman" w:hAnsi="Abadi" w:cs="Times New Roman"/>
          <w:b/>
          <w:bCs/>
          <w:lang w:val="id-ID" w:eastAsia="id-ID"/>
        </w:rPr>
        <w:t>SQL Injection</w:t>
      </w:r>
      <w:r w:rsidRPr="00963659">
        <w:rPr>
          <w:rFonts w:ascii="Abadi" w:eastAsia="Times New Roman" w:hAnsi="Abadi" w:cs="Times New Roman"/>
          <w:lang w:val="id-ID" w:eastAsia="id-ID"/>
        </w:rPr>
        <w:t>.</w:t>
      </w:r>
    </w:p>
    <w:p w14:paraId="04CA9DE9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Setelah itu, kita </w:t>
      </w:r>
      <w:r w:rsidRPr="00963659">
        <w:rPr>
          <w:rFonts w:ascii="Abadi" w:eastAsia="Times New Roman" w:hAnsi="Abadi" w:cs="Times New Roman"/>
          <w:i/>
          <w:iCs/>
          <w:lang w:val="id-ID" w:eastAsia="id-ID"/>
        </w:rPr>
        <w:t>bind</w:t>
      </w:r>
      <w:r w:rsidRPr="00963659">
        <w:rPr>
          <w:rFonts w:ascii="Abadi" w:eastAsia="Times New Roman" w:hAnsi="Abadi" w:cs="Times New Roman"/>
          <w:lang w:val="id-ID" w:eastAsia="id-ID"/>
        </w:rPr>
        <w:t> parameter atau mengisi </w:t>
      </w:r>
      <w:r w:rsidRPr="00963659">
        <w:rPr>
          <w:rFonts w:ascii="Abadi" w:eastAsia="Times New Roman" w:hAnsi="Abadi" w:cs="Times New Roman"/>
          <w:i/>
          <w:iCs/>
          <w:lang w:val="id-ID" w:eastAsia="id-ID"/>
        </w:rPr>
        <w:t>placeholder</w:t>
      </w:r>
      <w:r w:rsidRPr="00963659">
        <w:rPr>
          <w:rFonts w:ascii="Abadi" w:eastAsia="Times New Roman" w:hAnsi="Abadi" w:cs="Times New Roman"/>
          <w:lang w:val="id-ID" w:eastAsia="id-ID"/>
        </w:rPr>
        <w:t> dengan nilai yang kita dapatkan dari hasil filter.</w:t>
      </w:r>
    </w:p>
    <w:p w14:paraId="6C1896EF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6272A4"/>
          <w:lang w:val="id-ID" w:eastAsia="id-ID"/>
        </w:rPr>
        <w:lastRenderedPageBreak/>
        <w:t>// bind parameter ke query</w:t>
      </w:r>
    </w:p>
    <w:p w14:paraId="06633DDF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$params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array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</w:p>
    <w:p w14:paraId="28494EF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":name"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=&gt;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$name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</w:t>
      </w:r>
    </w:p>
    <w:p w14:paraId="1F67CB2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":username"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=&gt;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$username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</w:t>
      </w:r>
    </w:p>
    <w:p w14:paraId="6BE9541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":password"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=&gt;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$password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</w:t>
      </w:r>
    </w:p>
    <w:p w14:paraId="714B9D5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":email"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=&gt;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$email</w:t>
      </w:r>
    </w:p>
    <w:p w14:paraId="7CDF17A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159B1273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Selanjutnya, kita eksekusi query-nya:</w:t>
      </w:r>
    </w:p>
    <w:p w14:paraId="791F82D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6272A4"/>
          <w:lang w:val="id-ID" w:eastAsia="id-ID"/>
        </w:rPr>
        <w:t>// eksekusi query untuk menyimpan ke database</w:t>
      </w:r>
    </w:p>
    <w:p w14:paraId="48EB73B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$saved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$stmt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-&gt;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execute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$params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0BC3B011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Eksekusi query akan menghasilkan nilai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true</w:t>
      </w:r>
      <w:r w:rsidRPr="00963659">
        <w:rPr>
          <w:rFonts w:ascii="Abadi" w:eastAsia="Times New Roman" w:hAnsi="Abadi" w:cs="Times New Roman"/>
          <w:lang w:val="id-ID" w:eastAsia="id-ID"/>
        </w:rPr>
        <w:t> jika berhasil.</w:t>
      </w:r>
    </w:p>
    <w:p w14:paraId="6D463B90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Sehingga kita bisa membuat sebuah kondisi:</w:t>
      </w:r>
    </w:p>
    <w:p w14:paraId="3A67F6C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6272A4"/>
          <w:lang w:val="id-ID" w:eastAsia="id-ID"/>
        </w:rPr>
        <w:t>// jika query simpan berhasil, maka user sudah terdaftar</w:t>
      </w:r>
    </w:p>
    <w:p w14:paraId="417306AF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6272A4"/>
          <w:lang w:val="id-ID" w:eastAsia="id-ID"/>
        </w:rPr>
        <w:t>// maka alihkan ke halaman login</w:t>
      </w:r>
    </w:p>
    <w:p w14:paraId="74D451F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if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$saved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 header(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"Location: login.php"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1059949A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Lalu yang terakhir adalah kode untuk form registernya:</w:t>
      </w:r>
    </w:p>
    <w:p w14:paraId="57A69503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form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action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method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"POST"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2CAF6F5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...</w:t>
      </w:r>
    </w:p>
    <w:p w14:paraId="614FB2A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&lt;/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form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&gt;</w:t>
      </w:r>
    </w:p>
    <w:p w14:paraId="49866EAA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Atribut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action=""</w:t>
      </w:r>
      <w:r w:rsidRPr="00963659">
        <w:rPr>
          <w:rFonts w:ascii="Abadi" w:eastAsia="Times New Roman" w:hAnsi="Abadi" w:cs="Times New Roman"/>
          <w:lang w:val="id-ID" w:eastAsia="id-ID"/>
        </w:rPr>
        <w:t> artinya data akan dikirim ke file itu sendiri, yaitu: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register.php</w:t>
      </w:r>
      <w:r w:rsidRPr="00963659">
        <w:rPr>
          <w:rFonts w:ascii="Abadi" w:eastAsia="Times New Roman" w:hAnsi="Abadi" w:cs="Times New Roman"/>
          <w:lang w:val="id-ID" w:eastAsia="id-ID"/>
        </w:rPr>
        <w:t>.</w:t>
      </w:r>
    </w:p>
    <w:p w14:paraId="4550451A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Mudah bukan?</w:t>
      </w:r>
    </w:p>
    <w:p w14:paraId="3377CC04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Selanjutnya kita akan membuat fitur login.</w:t>
      </w:r>
    </w:p>
    <w:p w14:paraId="15DA7991" w14:textId="77777777" w:rsidR="00963659" w:rsidRPr="00963659" w:rsidRDefault="00963659" w:rsidP="009636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lang w:val="id-ID" w:eastAsia="id-ID"/>
        </w:rPr>
      </w:pPr>
      <w:r w:rsidRPr="00963659">
        <w:rPr>
          <w:rFonts w:ascii="Abadi" w:eastAsia="Times New Roman" w:hAnsi="Abadi" w:cs="Times New Roman"/>
          <w:b/>
          <w:bCs/>
          <w:lang w:val="id-ID" w:eastAsia="id-ID"/>
        </w:rPr>
        <w:t>Membuat Fitur Login di PHP</w:t>
      </w:r>
    </w:p>
    <w:p w14:paraId="7976676B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Silahkan buka file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login.php</w:t>
      </w:r>
      <w:r w:rsidRPr="00963659">
        <w:rPr>
          <w:rFonts w:ascii="Abadi" w:eastAsia="Times New Roman" w:hAnsi="Abadi" w:cs="Times New Roman"/>
          <w:lang w:val="id-ID" w:eastAsia="id-ID"/>
        </w:rPr>
        <w:t> lalu isi—ketik! jangan copas—dengan kode berikut:</w:t>
      </w:r>
    </w:p>
    <w:p w14:paraId="4E6A797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&lt;?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php </w:t>
      </w:r>
    </w:p>
    <w:p w14:paraId="65C2C55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7C195EC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require_once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"config.php"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7456507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2E599A0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lastRenderedPageBreak/>
        <w:t>if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(isset(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$_POST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[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'login'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])){</w:t>
      </w:r>
    </w:p>
    <w:p w14:paraId="3E77E72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18EC65E4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$username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filter_input(INPUT_POST,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'username'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 FILTER_SANITIZE_STRING);</w:t>
      </w:r>
    </w:p>
    <w:p w14:paraId="400DACA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$password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filter_input(INPUT_POST,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'password'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 FILTER_SANITIZE_STRING);</w:t>
      </w:r>
    </w:p>
    <w:p w14:paraId="67A6424F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704ACC4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$sql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"SELECT * FROM users WHERE username=:username OR email=:email"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;</w:t>
      </w:r>
    </w:p>
    <w:p w14:paraId="008AC79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$stmt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$db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-&gt;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prepare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$sql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6718780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</w:p>
    <w:p w14:paraId="30C15B8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>// bind parameter ke query</w:t>
      </w:r>
    </w:p>
    <w:p w14:paraId="04E1AEE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$params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array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</w:p>
    <w:p w14:paraId="60FE96DF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":username"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=&gt;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$username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</w:t>
      </w:r>
    </w:p>
    <w:p w14:paraId="21EEDE80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":email"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=&gt;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$username</w:t>
      </w:r>
    </w:p>
    <w:p w14:paraId="63DAA72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);</w:t>
      </w:r>
    </w:p>
    <w:p w14:paraId="564B1DB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1ABEF4A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$stmt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-&gt;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execute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$params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2ABD87D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4410E14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$user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$stmt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-&gt;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fetch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(PDO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::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FETCH_ASSOC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56A0288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593FAFE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>// jika user terdaftar</w:t>
      </w:r>
    </w:p>
    <w:p w14:paraId="7B4C7AE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if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$user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){</w:t>
      </w:r>
    </w:p>
    <w:p w14:paraId="4014A48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>// verifikasi password</w:t>
      </w:r>
    </w:p>
    <w:p w14:paraId="72F96F9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if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(password_verify(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$password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,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$user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[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"password"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])){</w:t>
      </w:r>
    </w:p>
    <w:p w14:paraId="663AE0C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>// buat Session</w:t>
      </w:r>
    </w:p>
    <w:p w14:paraId="7BCEF68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session_start();</w:t>
      </w:r>
    </w:p>
    <w:p w14:paraId="4DD3B17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$_SESSION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[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"user"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]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$user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;</w:t>
      </w:r>
    </w:p>
    <w:p w14:paraId="4D4D07B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>// login sukses, alihkan ke halaman timeline</w:t>
      </w:r>
    </w:p>
    <w:p w14:paraId="1F2DC243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header(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"Location: timeline.php"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3982427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}</w:t>
      </w:r>
    </w:p>
    <w:p w14:paraId="553C4C3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}</w:t>
      </w:r>
    </w:p>
    <w:p w14:paraId="05456973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}</w:t>
      </w:r>
    </w:p>
    <w:p w14:paraId="52EB177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?&gt;</w:t>
      </w:r>
    </w:p>
    <w:p w14:paraId="1FF06DB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65AE3A3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67FBE19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&lt;!DOCTYPE html&gt;</w:t>
      </w:r>
    </w:p>
    <w:p w14:paraId="450A2BA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&lt;html lang="en"&gt;</w:t>
      </w:r>
    </w:p>
    <w:p w14:paraId="3238AE2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&lt;head&gt;</w:t>
      </w:r>
    </w:p>
    <w:p w14:paraId="437E193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lastRenderedPageBreak/>
        <w:t xml:space="preserve">    &lt;meta charset="UTF-8"&gt;</w:t>
      </w:r>
    </w:p>
    <w:p w14:paraId="579AF16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&lt;meta name="viewport" content="width=device-width, initial-scale=1.0"&gt;</w:t>
      </w:r>
    </w:p>
    <w:p w14:paraId="6E2CF29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&lt;meta http-equiv="X-UA-Compatible" content="ie=edge"&gt;</w:t>
      </w:r>
    </w:p>
    <w:p w14:paraId="4D6428D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&lt;title&gt;Login Pesbuk&lt;/title&gt;</w:t>
      </w:r>
    </w:p>
    <w:p w14:paraId="16803FD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511DCC4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&lt;link rel="stylesheet" href="css/bootstrap.min.css" /&gt;</w:t>
      </w:r>
    </w:p>
    <w:p w14:paraId="7F31DFC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&lt;/head&gt;</w:t>
      </w:r>
    </w:p>
    <w:p w14:paraId="3763EE4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&lt;body class="bg-light"&gt;</w:t>
      </w:r>
    </w:p>
    <w:p w14:paraId="0FB7F66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1F7394A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&lt;div class="container mt-5"&gt;</w:t>
      </w:r>
    </w:p>
    <w:p w14:paraId="301A5AA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&lt;div class="row"&gt;</w:t>
      </w:r>
    </w:p>
    <w:p w14:paraId="7E13A06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&lt;div class="col-md-6"&gt;</w:t>
      </w:r>
    </w:p>
    <w:p w14:paraId="51FDD8C0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12711A4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&lt;p&gt;&amp;larr; &lt;a href="index.php"&gt;Home&lt;/a&gt;</w:t>
      </w:r>
    </w:p>
    <w:p w14:paraId="180A48E0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5D9A717F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&lt;h4&gt;Masuk ke Pesbuk&lt;/h4&gt;</w:t>
      </w:r>
    </w:p>
    <w:p w14:paraId="0900F0D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&lt;p&gt;Belum punya akun? &lt;a href="register.php"&gt;Daftar di sini&lt;/a&gt;&lt;/p&gt;</w:t>
      </w:r>
    </w:p>
    <w:p w14:paraId="04249B43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0B65186F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&lt;form action="" method="POST"&gt;</w:t>
      </w:r>
    </w:p>
    <w:p w14:paraId="40670B8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4C33070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&lt;div class="form-group"&gt;</w:t>
      </w:r>
    </w:p>
    <w:p w14:paraId="5CA1531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&lt;label for="username"&gt;Username&lt;/label&gt;</w:t>
      </w:r>
    </w:p>
    <w:p w14:paraId="33FE428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&lt;input class="form-control" type="text" name="username" placeholder="Username atau email" /&gt;</w:t>
      </w:r>
    </w:p>
    <w:p w14:paraId="3C4AD0F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&lt;/div&gt;</w:t>
      </w:r>
    </w:p>
    <w:p w14:paraId="1D40709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4C2C6CA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5F504E8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&lt;div class="form-group"&gt;</w:t>
      </w:r>
    </w:p>
    <w:p w14:paraId="26E17C6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&lt;label for="password"&gt;Password&lt;/label&gt;</w:t>
      </w:r>
    </w:p>
    <w:p w14:paraId="336ED383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&lt;input class="form-control" type="password" name="password" placeholder="Password" /&gt;</w:t>
      </w:r>
    </w:p>
    <w:p w14:paraId="3DB51CB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&lt;/div&gt;</w:t>
      </w:r>
    </w:p>
    <w:p w14:paraId="681C317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1CA25B8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&lt;input type="submit" class="btn btn-success btn-block" name="login" value="Masuk" /&gt;</w:t>
      </w:r>
    </w:p>
    <w:p w14:paraId="1B9F085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3F0FBC7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&lt;/form&gt;</w:t>
      </w:r>
    </w:p>
    <w:p w14:paraId="59BDBFF3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lastRenderedPageBreak/>
        <w:t xml:space="preserve">            </w:t>
      </w:r>
    </w:p>
    <w:p w14:paraId="5F79B93F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&lt;/div&gt;</w:t>
      </w:r>
    </w:p>
    <w:p w14:paraId="5BC49C4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20AC02F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&lt;div class="col-md-6"&gt;</w:t>
      </w:r>
    </w:p>
    <w:p w14:paraId="01FAC04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&lt;!-- isi dengan sesuatu di sini --&gt;</w:t>
      </w:r>
    </w:p>
    <w:p w14:paraId="0BAE677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&lt;/div&gt;</w:t>
      </w:r>
    </w:p>
    <w:p w14:paraId="3CC4F324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6AB0768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&lt;/div&gt;</w:t>
      </w:r>
    </w:p>
    <w:p w14:paraId="0EC0B88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&lt;/div&gt;</w:t>
      </w:r>
    </w:p>
    <w:p w14:paraId="1274849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</w:p>
    <w:p w14:paraId="1B1045E4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&lt;/body&gt;</w:t>
      </w:r>
    </w:p>
    <w:p w14:paraId="5A5600E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&lt;/html&gt;</w:t>
      </w:r>
    </w:p>
    <w:p w14:paraId="306DD69E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b/>
          <w:bCs/>
          <w:lang w:val="id-ID" w:eastAsia="id-ID"/>
        </w:rPr>
        <w:t>Penjelasan:</w:t>
      </w:r>
    </w:p>
    <w:p w14:paraId="00CF3B6D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Algoritmanya hampir sama seperti register.</w:t>
      </w:r>
    </w:p>
    <w:p w14:paraId="292777C7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Pertama kita mengimpor file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config.php</w:t>
      </w:r>
      <w:r w:rsidRPr="00963659">
        <w:rPr>
          <w:rFonts w:ascii="Abadi" w:eastAsia="Times New Roman" w:hAnsi="Abadi" w:cs="Times New Roman"/>
          <w:lang w:val="id-ID" w:eastAsia="id-ID"/>
        </w:rPr>
        <w:t>:</w:t>
      </w:r>
    </w:p>
    <w:p w14:paraId="6A2AC31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require_once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"config.php"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058B3EBC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Setelah itu, kita cek apakah tombol login sudah ditekan atau belum:</w:t>
      </w:r>
    </w:p>
    <w:p w14:paraId="49F2675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if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(isset(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$_POST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[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'login'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])){</w:t>
      </w:r>
    </w:p>
    <w:p w14:paraId="73738BE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>// ...</w:t>
      </w:r>
    </w:p>
    <w:p w14:paraId="32CA530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}</w:t>
      </w:r>
    </w:p>
    <w:p w14:paraId="16E07CE1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Lalu melakukan filter:</w:t>
      </w:r>
    </w:p>
    <w:p w14:paraId="3D2379D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$username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filter_input(INPUT_POST,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'username'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 FILTER_SANITIZE_STRING);</w:t>
      </w:r>
    </w:p>
    <w:p w14:paraId="1505E62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$password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filter_input(INPUT_POST,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'password'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 FILTER_SANITIZE_STRING);</w:t>
      </w:r>
    </w:p>
    <w:p w14:paraId="1E5A3C3C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Selanjutnya melakukan query:</w:t>
      </w:r>
    </w:p>
    <w:p w14:paraId="06C57EC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$sql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"SELECT * FROM users WHERE username=:username OR email=:email"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;</w:t>
      </w:r>
    </w:p>
    <w:p w14:paraId="619D3583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$stmt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$db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-&gt;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prepare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$sql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671ADCA5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Pada query, kita menggunakan logika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OR</w:t>
      </w:r>
      <w:r w:rsidRPr="00963659">
        <w:rPr>
          <w:rFonts w:ascii="Abadi" w:eastAsia="Times New Roman" w:hAnsi="Abadi" w:cs="Times New Roman"/>
          <w:lang w:val="id-ID" w:eastAsia="id-ID"/>
        </w:rPr>
        <w:t> agar user bisa login dengan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email</w:t>
      </w:r>
      <w:r w:rsidRPr="00963659">
        <w:rPr>
          <w:rFonts w:ascii="Abadi" w:eastAsia="Times New Roman" w:hAnsi="Abadi" w:cs="Times New Roman"/>
          <w:lang w:val="id-ID" w:eastAsia="id-ID"/>
        </w:rPr>
        <w:t> dan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username</w:t>
      </w:r>
      <w:r w:rsidRPr="00963659">
        <w:rPr>
          <w:rFonts w:ascii="Abadi" w:eastAsia="Times New Roman" w:hAnsi="Abadi" w:cs="Times New Roman"/>
          <w:lang w:val="id-ID" w:eastAsia="id-ID"/>
        </w:rPr>
        <w:t> .</w:t>
      </w:r>
    </w:p>
    <w:p w14:paraId="0C8FA207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Selanjutnya </w:t>
      </w:r>
      <w:r w:rsidRPr="00963659">
        <w:rPr>
          <w:rFonts w:ascii="Abadi" w:eastAsia="Times New Roman" w:hAnsi="Abadi" w:cs="Times New Roman"/>
          <w:i/>
          <w:iCs/>
          <w:lang w:val="id-ID" w:eastAsia="id-ID"/>
        </w:rPr>
        <w:t>bind</w:t>
      </w:r>
      <w:r w:rsidRPr="00963659">
        <w:rPr>
          <w:rFonts w:ascii="Abadi" w:eastAsia="Times New Roman" w:hAnsi="Abadi" w:cs="Times New Roman"/>
          <w:lang w:val="id-ID" w:eastAsia="id-ID"/>
        </w:rPr>
        <w:t> parameter dan ekekusi querynya.</w:t>
      </w:r>
    </w:p>
    <w:p w14:paraId="7D47923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6272A4"/>
          <w:lang w:val="id-ID" w:eastAsia="id-ID"/>
        </w:rPr>
        <w:t>// bind parameter ke query</w:t>
      </w:r>
    </w:p>
    <w:p w14:paraId="3DC190F0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lastRenderedPageBreak/>
        <w:t>$params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array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</w:p>
    <w:p w14:paraId="45E2275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":username"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=&gt;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$username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,</w:t>
      </w:r>
    </w:p>
    <w:p w14:paraId="100B505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":email"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=&gt;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$username</w:t>
      </w:r>
    </w:p>
    <w:p w14:paraId="1D166530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7F34A9C4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$stmt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-&gt;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execute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$params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2261C169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Setelah query dieksekusi, kita ambil hasilnya dengan fungsi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fetch()</w:t>
      </w:r>
      <w:r w:rsidRPr="00963659">
        <w:rPr>
          <w:rFonts w:ascii="Abadi" w:eastAsia="Times New Roman" w:hAnsi="Abadi" w:cs="Times New Roman"/>
          <w:lang w:val="id-ID" w:eastAsia="id-ID"/>
        </w:rPr>
        <w:t>.</w:t>
      </w:r>
    </w:p>
    <w:p w14:paraId="1B45A0B4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$user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$stmt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-&gt;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fetch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(PDO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::</w:t>
      </w:r>
      <w:r w:rsidRPr="00963659">
        <w:rPr>
          <w:rFonts w:ascii="Abadi" w:eastAsia="Times New Roman" w:hAnsi="Abadi" w:cs="Courier New"/>
          <w:color w:val="50FA7B"/>
          <w:lang w:val="id-ID" w:eastAsia="id-ID"/>
        </w:rPr>
        <w:t>FETCH_ASSOC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5932DEC6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Artinya, kita akan mengambil hasil query sebagai array assosiatif.</w:t>
      </w:r>
    </w:p>
    <w:p w14:paraId="0F99336A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Fungsi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fetch()</w:t>
      </w:r>
      <w:r w:rsidRPr="00963659">
        <w:rPr>
          <w:rFonts w:ascii="Abadi" w:eastAsia="Times New Roman" w:hAnsi="Abadi" w:cs="Times New Roman"/>
          <w:lang w:val="id-ID" w:eastAsia="id-ID"/>
        </w:rPr>
        <w:t> akan menghasilkan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null</w:t>
      </w:r>
      <w:r w:rsidRPr="00963659">
        <w:rPr>
          <w:rFonts w:ascii="Abadi" w:eastAsia="Times New Roman" w:hAnsi="Abadi" w:cs="Times New Roman"/>
          <w:lang w:val="id-ID" w:eastAsia="id-ID"/>
        </w:rPr>
        <w:t> kalau tidak ada data, maka kita bisa membuat kondisi seperti ini:</w:t>
      </w:r>
    </w:p>
    <w:p w14:paraId="0356290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6272A4"/>
          <w:lang w:val="id-ID" w:eastAsia="id-ID"/>
        </w:rPr>
        <w:t>// jika user terdaftar</w:t>
      </w:r>
    </w:p>
    <w:p w14:paraId="1B718C6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if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$user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){</w:t>
      </w:r>
    </w:p>
    <w:p w14:paraId="6E23F32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>//...</w:t>
      </w:r>
    </w:p>
    <w:p w14:paraId="74331D2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}</w:t>
      </w:r>
    </w:p>
    <w:p w14:paraId="67F2CEEA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Selanjutnya, kita lakukan verifikasi password yang diinputkan oleh user dengan password yang ada di database.</w:t>
      </w:r>
    </w:p>
    <w:p w14:paraId="68F8CE2F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if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(password_verify(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$password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,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$user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[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"password"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])){</w:t>
      </w:r>
    </w:p>
    <w:p w14:paraId="2C0ABF7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  <w:r w:rsidRPr="00963659">
        <w:rPr>
          <w:rFonts w:ascii="Abadi" w:eastAsia="Times New Roman" w:hAnsi="Abadi" w:cs="Courier New"/>
          <w:color w:val="6272A4"/>
          <w:lang w:val="id-ID" w:eastAsia="id-ID"/>
        </w:rPr>
        <w:t>//...</w:t>
      </w:r>
    </w:p>
    <w:p w14:paraId="3360CCC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}</w:t>
      </w:r>
    </w:p>
    <w:p w14:paraId="239D4BEF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Fungsi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password_verify()</w:t>
      </w:r>
      <w:r w:rsidRPr="00963659">
        <w:rPr>
          <w:rFonts w:ascii="Abadi" w:eastAsia="Times New Roman" w:hAnsi="Abadi" w:cs="Times New Roman"/>
          <w:lang w:val="id-ID" w:eastAsia="id-ID"/>
        </w:rPr>
        <w:t> akan menghasilkan nilai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true</w:t>
      </w:r>
      <w:r w:rsidRPr="00963659">
        <w:rPr>
          <w:rFonts w:ascii="Abadi" w:eastAsia="Times New Roman" w:hAnsi="Abadi" w:cs="Times New Roman"/>
          <w:lang w:val="id-ID" w:eastAsia="id-ID"/>
        </w:rPr>
        <w:t> kalau password yang diinputkan sama dengan yang di database.</w:t>
      </w:r>
    </w:p>
    <w:p w14:paraId="6476CE8A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Langkah terakhir adalah membuat </w:t>
      </w:r>
      <w:r w:rsidRPr="00963659">
        <w:rPr>
          <w:rFonts w:ascii="Abadi" w:eastAsia="Times New Roman" w:hAnsi="Abadi" w:cs="Times New Roman"/>
          <w:i/>
          <w:iCs/>
          <w:lang w:val="id-ID" w:eastAsia="id-ID"/>
        </w:rPr>
        <w:t>session</w:t>
      </w:r>
      <w:r w:rsidRPr="00963659">
        <w:rPr>
          <w:rFonts w:ascii="Abadi" w:eastAsia="Times New Roman" w:hAnsi="Abadi" w:cs="Times New Roman"/>
          <w:lang w:val="id-ID" w:eastAsia="id-ID"/>
        </w:rPr>
        <w:t> dan mengalihkannya ke halaman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timeline.php</w:t>
      </w:r>
      <w:r w:rsidRPr="00963659">
        <w:rPr>
          <w:rFonts w:ascii="Abadi" w:eastAsia="Times New Roman" w:hAnsi="Abadi" w:cs="Times New Roman"/>
          <w:lang w:val="id-ID" w:eastAsia="id-ID"/>
        </w:rPr>
        <w:t>.</w:t>
      </w:r>
    </w:p>
    <w:p w14:paraId="3CDE5F3F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6272A4"/>
          <w:lang w:val="id-ID" w:eastAsia="id-ID"/>
        </w:rPr>
        <w:t>// buat Session</w:t>
      </w:r>
    </w:p>
    <w:p w14:paraId="39F8C8E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session_start();</w:t>
      </w:r>
    </w:p>
    <w:p w14:paraId="1841328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$_SESSION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[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"user"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]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$user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;</w:t>
      </w:r>
    </w:p>
    <w:p w14:paraId="183BECE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6272A4"/>
          <w:lang w:val="id-ID" w:eastAsia="id-ID"/>
        </w:rPr>
      </w:pPr>
      <w:r w:rsidRPr="00963659">
        <w:rPr>
          <w:rFonts w:ascii="Abadi" w:eastAsia="Times New Roman" w:hAnsi="Abadi" w:cs="Courier New"/>
          <w:color w:val="6272A4"/>
          <w:lang w:val="id-ID" w:eastAsia="id-ID"/>
        </w:rPr>
        <w:t>// login sukses, alihkan ke halaman timeline</w:t>
      </w:r>
    </w:p>
    <w:p w14:paraId="4DFC834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header(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"Location: timeline.php"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6B4441EE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Variabel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$_SESSION</w:t>
      </w:r>
      <w:r w:rsidRPr="00963659">
        <w:rPr>
          <w:rFonts w:ascii="Abadi" w:eastAsia="Times New Roman" w:hAnsi="Abadi" w:cs="Times New Roman"/>
          <w:lang w:val="id-ID" w:eastAsia="id-ID"/>
        </w:rPr>
        <w:t> adalah variabel super global yang bisa dibaca dari semua file PHP, karena diingat oleh server.</w:t>
      </w:r>
    </w:p>
    <w:p w14:paraId="34A24830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lastRenderedPageBreak/>
        <w:t>Untuk dapat menggunakan variabel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$_SESSION</w:t>
      </w:r>
      <w:r w:rsidRPr="00963659">
        <w:rPr>
          <w:rFonts w:ascii="Abadi" w:eastAsia="Times New Roman" w:hAnsi="Abadi" w:cs="Times New Roman"/>
          <w:lang w:val="id-ID" w:eastAsia="id-ID"/>
        </w:rPr>
        <w:t> kita harus memanggil fungsi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session_start()</w:t>
      </w:r>
      <w:r w:rsidRPr="00963659">
        <w:rPr>
          <w:rFonts w:ascii="Abadi" w:eastAsia="Times New Roman" w:hAnsi="Abadi" w:cs="Times New Roman"/>
          <w:lang w:val="id-ID" w:eastAsia="id-ID"/>
        </w:rPr>
        <w:t> terlebih dahulu.</w:t>
      </w:r>
    </w:p>
    <w:p w14:paraId="50B835AC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Courier New"/>
          <w:color w:val="E83E8C"/>
          <w:lang w:val="id-ID" w:eastAsia="id-ID"/>
        </w:rPr>
        <w:t>$_SESSION["user"] = $user;</w:t>
      </w:r>
      <w:r w:rsidRPr="00963659">
        <w:rPr>
          <w:rFonts w:ascii="Abadi" w:eastAsia="Times New Roman" w:hAnsi="Abadi" w:cs="Times New Roman"/>
          <w:lang w:val="id-ID" w:eastAsia="id-ID"/>
        </w:rPr>
        <w:t> artinya kita menyimpan data user ke dalam </w:t>
      </w:r>
      <w:r w:rsidRPr="00963659">
        <w:rPr>
          <w:rFonts w:ascii="Abadi" w:eastAsia="Times New Roman" w:hAnsi="Abadi" w:cs="Times New Roman"/>
          <w:i/>
          <w:iCs/>
          <w:lang w:val="id-ID" w:eastAsia="id-ID"/>
        </w:rPr>
        <w:t>session</w:t>
      </w:r>
      <w:r w:rsidRPr="00963659">
        <w:rPr>
          <w:rFonts w:ascii="Abadi" w:eastAsia="Times New Roman" w:hAnsi="Abadi" w:cs="Times New Roman"/>
          <w:lang w:val="id-ID" w:eastAsia="id-ID"/>
        </w:rPr>
        <w:t>.</w:t>
      </w:r>
    </w:p>
    <w:p w14:paraId="45EFF854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Ini yang akan kita manfaatkan untuk mengecek apakah user sudah login atau belum.</w:t>
      </w:r>
    </w:p>
    <w:p w14:paraId="22167720" w14:textId="77777777" w:rsidR="00963659" w:rsidRPr="00963659" w:rsidRDefault="00963659" w:rsidP="009636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lang w:val="id-ID" w:eastAsia="id-ID"/>
        </w:rPr>
      </w:pPr>
      <w:r w:rsidRPr="00963659">
        <w:rPr>
          <w:rFonts w:ascii="Abadi" w:eastAsia="Times New Roman" w:hAnsi="Abadi" w:cs="Times New Roman"/>
          <w:b/>
          <w:bCs/>
          <w:lang w:val="id-ID" w:eastAsia="id-ID"/>
        </w:rPr>
        <w:t>Membuat Halaman Timeline</w:t>
      </w:r>
    </w:p>
    <w:p w14:paraId="52E4BA79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Sebelum membuat kode untuk halaman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timeline.php</w:t>
      </w:r>
      <w:r w:rsidRPr="00963659">
        <w:rPr>
          <w:rFonts w:ascii="Abadi" w:eastAsia="Times New Roman" w:hAnsi="Abadi" w:cs="Times New Roman"/>
          <w:lang w:val="id-ID" w:eastAsia="id-ID"/>
        </w:rPr>
        <w:t>, kita buat dulu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auth.php</w:t>
      </w:r>
      <w:r w:rsidRPr="00963659">
        <w:rPr>
          <w:rFonts w:ascii="Abadi" w:eastAsia="Times New Roman" w:hAnsi="Abadi" w:cs="Times New Roman"/>
          <w:lang w:val="id-ID" w:eastAsia="id-ID"/>
        </w:rPr>
        <w:t>.</w:t>
      </w:r>
    </w:p>
    <w:p w14:paraId="2BD2A879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File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auth.php</w:t>
      </w:r>
      <w:r w:rsidRPr="00963659">
        <w:rPr>
          <w:rFonts w:ascii="Abadi" w:eastAsia="Times New Roman" w:hAnsi="Abadi" w:cs="Times New Roman"/>
          <w:lang w:val="id-ID" w:eastAsia="id-ID"/>
        </w:rPr>
        <w:t> berfungsi untuk mengecek </w:t>
      </w:r>
      <w:r w:rsidRPr="00963659">
        <w:rPr>
          <w:rFonts w:ascii="Abadi" w:eastAsia="Times New Roman" w:hAnsi="Abadi" w:cs="Times New Roman"/>
          <w:i/>
          <w:iCs/>
          <w:lang w:val="id-ID" w:eastAsia="id-ID"/>
        </w:rPr>
        <w:t>session</w:t>
      </w:r>
      <w:r w:rsidRPr="00963659">
        <w:rPr>
          <w:rFonts w:ascii="Abadi" w:eastAsia="Times New Roman" w:hAnsi="Abadi" w:cs="Times New Roman"/>
          <w:lang w:val="id-ID" w:eastAsia="id-ID"/>
        </w:rPr>
        <w:t>, apakah user sudah login atau belum.</w:t>
      </w:r>
    </w:p>
    <w:p w14:paraId="4B95EEBE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Silahkan buka file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auth.php</w:t>
      </w:r>
      <w:r w:rsidRPr="00963659">
        <w:rPr>
          <w:rFonts w:ascii="Abadi" w:eastAsia="Times New Roman" w:hAnsi="Abadi" w:cs="Times New Roman"/>
          <w:lang w:val="id-ID" w:eastAsia="id-ID"/>
        </w:rPr>
        <w:t> kemudian isi seperti ini:</w:t>
      </w:r>
    </w:p>
    <w:p w14:paraId="51F4BF1F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&lt;?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php</w:t>
      </w:r>
    </w:p>
    <w:p w14:paraId="3554E8C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1572A59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session_start();</w:t>
      </w:r>
    </w:p>
    <w:p w14:paraId="6A48158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if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!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isset(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$_SESSION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[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"user"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])) header(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"Location: login.php"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6A6FD827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b/>
          <w:bCs/>
          <w:lang w:val="id-ID" w:eastAsia="id-ID"/>
        </w:rPr>
        <w:t>Penjelasan:</w:t>
      </w:r>
    </w:p>
    <w:p w14:paraId="5FC43BC3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Seperti penjelasan sebelumnya, saat kita ingin menggunakan variabel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$_SESSION</w:t>
      </w:r>
      <w:r w:rsidRPr="00963659">
        <w:rPr>
          <w:rFonts w:ascii="Abadi" w:eastAsia="Times New Roman" w:hAnsi="Abadi" w:cs="Times New Roman"/>
          <w:lang w:val="id-ID" w:eastAsia="id-ID"/>
        </w:rPr>
        <w:t>, maka kita harus memanggil fungsi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session_start()</w:t>
      </w:r>
      <w:r w:rsidRPr="00963659">
        <w:rPr>
          <w:rFonts w:ascii="Abadi" w:eastAsia="Times New Roman" w:hAnsi="Abadi" w:cs="Times New Roman"/>
          <w:lang w:val="id-ID" w:eastAsia="id-ID"/>
        </w:rPr>
        <w:t> terlebih dahulu.</w:t>
      </w:r>
    </w:p>
    <w:p w14:paraId="0635A1C1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Setelah itu kita cek dengan:</w:t>
      </w:r>
    </w:p>
    <w:p w14:paraId="528B0A8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if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!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isset(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$_SESSION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[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"user"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])) header(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"Location: login.php"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3B1FDDB2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Artinya, jika variabel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$_SESSION["user"]</w:t>
      </w:r>
      <w:r w:rsidRPr="00963659">
        <w:rPr>
          <w:rFonts w:ascii="Abadi" w:eastAsia="Times New Roman" w:hAnsi="Abadi" w:cs="Times New Roman"/>
          <w:lang w:val="id-ID" w:eastAsia="id-ID"/>
        </w:rPr>
        <w:t xml:space="preserve"> tidak memiliki nilai, maka user belum login… paksa dia untuk login </w:t>
      </w:r>
      <w:r w:rsidRPr="00963659">
        <w:rPr>
          <w:rFonts w:ascii="Segoe UI Emoji" w:eastAsia="Times New Roman" w:hAnsi="Segoe UI Emoji" w:cs="Segoe UI Emoji"/>
          <w:lang w:val="id-ID" w:eastAsia="id-ID"/>
        </w:rPr>
        <w:t>😄</w:t>
      </w:r>
      <w:r w:rsidRPr="00963659">
        <w:rPr>
          <w:rFonts w:ascii="Abadi" w:eastAsia="Times New Roman" w:hAnsi="Abadi" w:cs="Times New Roman"/>
          <w:lang w:val="id-ID" w:eastAsia="id-ID"/>
        </w:rPr>
        <w:t>.</w:t>
      </w:r>
    </w:p>
    <w:p w14:paraId="5088CAC8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Tanda seru (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!</w:t>
      </w:r>
      <w:r w:rsidRPr="00963659">
        <w:rPr>
          <w:rFonts w:ascii="Abadi" w:eastAsia="Times New Roman" w:hAnsi="Abadi" w:cs="Times New Roman"/>
          <w:lang w:val="id-ID" w:eastAsia="id-ID"/>
        </w:rPr>
        <w:t>) di depan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isset()</w:t>
      </w:r>
      <w:r w:rsidRPr="00963659">
        <w:rPr>
          <w:rFonts w:ascii="Abadi" w:eastAsia="Times New Roman" w:hAnsi="Abadi" w:cs="Times New Roman"/>
          <w:lang w:val="id-ID" w:eastAsia="id-ID"/>
        </w:rPr>
        <w:t> artinya tidak. Berarti tidak ter-set (variabel belum dibuat).</w:t>
      </w:r>
    </w:p>
    <w:p w14:paraId="2AD841AF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Nah barulah sekarang kita buat halaman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timeline.php</w:t>
      </w:r>
      <w:r w:rsidRPr="00963659">
        <w:rPr>
          <w:rFonts w:ascii="Abadi" w:eastAsia="Times New Roman" w:hAnsi="Abadi" w:cs="Times New Roman"/>
          <w:lang w:val="id-ID" w:eastAsia="id-ID"/>
        </w:rPr>
        <w:t>.</w:t>
      </w:r>
    </w:p>
    <w:p w14:paraId="455CA70C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Silahkan buka file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timeline.php</w:t>
      </w:r>
      <w:r w:rsidRPr="00963659">
        <w:rPr>
          <w:rFonts w:ascii="Abadi" w:eastAsia="Times New Roman" w:hAnsi="Abadi" w:cs="Times New Roman"/>
          <w:lang w:val="id-ID" w:eastAsia="id-ID"/>
        </w:rPr>
        <w:t>, lalu isi dengan kode berikut:</w:t>
      </w:r>
    </w:p>
    <w:p w14:paraId="0E81545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&lt;?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php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require_once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"auth.php"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);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?&gt;</w:t>
      </w:r>
    </w:p>
    <w:p w14:paraId="128D9DC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5DEA5453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01B1D21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&lt;!DOCTYPE html&gt;</w:t>
      </w:r>
    </w:p>
    <w:p w14:paraId="1DD673D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&lt;html lang="en"&gt;</w:t>
      </w:r>
    </w:p>
    <w:p w14:paraId="47268F4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&lt;head&gt;</w:t>
      </w:r>
    </w:p>
    <w:p w14:paraId="2D5403B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&lt;meta charset="UTF-8"&gt;</w:t>
      </w:r>
    </w:p>
    <w:p w14:paraId="0B1F6AA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&lt;meta name="viewport" content="width=device-width, initial-scale=1.0"&gt;</w:t>
      </w:r>
    </w:p>
    <w:p w14:paraId="4F4B8D7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&lt;meta http-equiv="X-UA-Compatible" content="ie=edge"&gt;</w:t>
      </w:r>
    </w:p>
    <w:p w14:paraId="207DFCC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&lt;title&gt;Pesbuk Timeline&lt;/title&gt;</w:t>
      </w:r>
    </w:p>
    <w:p w14:paraId="1C57E24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72913C5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&lt;link rel="stylesheet" href="css/bootstrap.min.css" /&gt;</w:t>
      </w:r>
    </w:p>
    <w:p w14:paraId="48C41744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&lt;/head&gt;</w:t>
      </w:r>
    </w:p>
    <w:p w14:paraId="25BD60C0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&lt;body class="bg-light"&gt;</w:t>
      </w:r>
    </w:p>
    <w:p w14:paraId="6D355F7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339B6D0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&lt;div class="container mt-5"&gt;</w:t>
      </w:r>
    </w:p>
    <w:p w14:paraId="6CB1C26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&lt;div class="row"&gt;</w:t>
      </w:r>
    </w:p>
    <w:p w14:paraId="7A7C2A6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&lt;div class="col-md-4"&gt;</w:t>
      </w:r>
    </w:p>
    <w:p w14:paraId="0874BA9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0126293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&lt;div class="card"&gt;</w:t>
      </w:r>
    </w:p>
    <w:p w14:paraId="3007E2F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&lt;div class="card-body text-center"&gt;</w:t>
      </w:r>
    </w:p>
    <w:p w14:paraId="399B229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0F8A6EF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    &lt;img class="img img-responsive rounded-circle mb-3" width="160" src="img/&lt;?php echo $_SESSION['user']['photo'] ?&gt;" /&gt;</w:t>
      </w:r>
    </w:p>
    <w:p w14:paraId="4CD061D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    </w:t>
      </w:r>
    </w:p>
    <w:p w14:paraId="7147041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    &lt;h3&gt;&lt;?php echo  $_SESSION["user"]["name"] ?&gt;&lt;/h3&gt;</w:t>
      </w:r>
    </w:p>
    <w:p w14:paraId="4C75F2E0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    &lt;p&gt;&lt;?php echo $_SESSION["user"]["email"] ?&gt;&lt;/p&gt;</w:t>
      </w:r>
    </w:p>
    <w:p w14:paraId="63F35E8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0A7D609F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    &lt;p&gt;&lt;a href="logout.php"&gt;Logout&lt;/a&gt;&lt;/p&gt;</w:t>
      </w:r>
    </w:p>
    <w:p w14:paraId="06F05A8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&lt;/div&gt;</w:t>
      </w:r>
    </w:p>
    <w:p w14:paraId="4DCCB6D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&lt;/div&gt;</w:t>
      </w:r>
    </w:p>
    <w:p w14:paraId="418E535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0C20A553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</w:t>
      </w:r>
    </w:p>
    <w:p w14:paraId="5B731DC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&lt;/div&gt;</w:t>
      </w:r>
    </w:p>
    <w:p w14:paraId="6A49E66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301812F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269BA37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&lt;div class="col-md-8"&gt;</w:t>
      </w:r>
    </w:p>
    <w:p w14:paraId="3BDB902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71362CA3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lastRenderedPageBreak/>
        <w:t xml:space="preserve">            &lt;form action="" method="post" /&gt;</w:t>
      </w:r>
    </w:p>
    <w:p w14:paraId="465B6ED0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&lt;div class="form-group"&gt;</w:t>
      </w:r>
    </w:p>
    <w:p w14:paraId="3CB6F64F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    &lt;textarea class="form-control" placeholder="Apa yang kamu pikirkan?"&gt;&lt;/textarea&gt;</w:t>
      </w:r>
    </w:p>
    <w:p w14:paraId="5213F8E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&lt;/div&gt;</w:t>
      </w:r>
    </w:p>
    <w:p w14:paraId="633FDB2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&lt;/form&gt;</w:t>
      </w:r>
    </w:p>
    <w:p w14:paraId="23C84ED3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5684C9B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&lt;?php for($i=0; $i &lt; 6; $i++){ ?&gt;</w:t>
      </w:r>
    </w:p>
    <w:p w14:paraId="3F3A91B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&lt;div class="card mb-3"&gt;</w:t>
      </w:r>
    </w:p>
    <w:p w14:paraId="44F53AC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&lt;div class="card-body"&gt;</w:t>
      </w:r>
    </w:p>
    <w:p w14:paraId="0EDDA71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Lorem ipsum dolor sit amet consectetur adipisicing elit. Nobis veritatis nemo ad recusandae labore nihil iure qui eum consequatur, officiis facere quis sunt tempora impedit ullam reprehenderit facilis ex amet!</w:t>
      </w:r>
    </w:p>
    <w:p w14:paraId="685FBDF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    &lt;/div&gt;</w:t>
      </w:r>
    </w:p>
    <w:p w14:paraId="3C06EDA4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&lt;/div&gt;</w:t>
      </w:r>
    </w:p>
    <w:p w14:paraId="70D788A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&lt;?php } ?&gt;</w:t>
      </w:r>
    </w:p>
    <w:p w14:paraId="17A2C4A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    </w:t>
      </w:r>
    </w:p>
    <w:p w14:paraId="5A5F7E9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    &lt;/div&gt;</w:t>
      </w:r>
    </w:p>
    <w:p w14:paraId="1C88D9C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</w:t>
      </w:r>
    </w:p>
    <w:p w14:paraId="4917561F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&lt;/div&gt;</w:t>
      </w:r>
    </w:p>
    <w:p w14:paraId="1F4FD142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&lt;/div&gt;</w:t>
      </w:r>
    </w:p>
    <w:p w14:paraId="541B9D54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426F7CE0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&lt;/body&gt;</w:t>
      </w:r>
    </w:p>
    <w:p w14:paraId="4A1683A7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&lt;/html&gt;</w:t>
      </w:r>
    </w:p>
    <w:p w14:paraId="5CC5752F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Halaman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timeline.php</w:t>
      </w:r>
      <w:r w:rsidRPr="00963659">
        <w:rPr>
          <w:rFonts w:ascii="Abadi" w:eastAsia="Times New Roman" w:hAnsi="Abadi" w:cs="Times New Roman"/>
          <w:lang w:val="id-ID" w:eastAsia="id-ID"/>
        </w:rPr>
        <w:t> hanya boleh dibuka oleh user yang sudah login saja. Maka kita harus mengeceknya.</w:t>
      </w:r>
    </w:p>
    <w:p w14:paraId="1E2D6BE9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Bagaimana caranya?</w:t>
      </w:r>
    </w:p>
    <w:p w14:paraId="4F918955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Cukup dengan mengimpor file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auth.php</w:t>
      </w:r>
      <w:r w:rsidRPr="00963659">
        <w:rPr>
          <w:rFonts w:ascii="Abadi" w:eastAsia="Times New Roman" w:hAnsi="Abadi" w:cs="Times New Roman"/>
          <w:lang w:val="id-ID" w:eastAsia="id-ID"/>
        </w:rPr>
        <w:t>:</w:t>
      </w:r>
    </w:p>
    <w:p w14:paraId="1D4E6ADB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&lt;?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php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require_once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"auth.php"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);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?&gt;</w:t>
      </w:r>
    </w:p>
    <w:p w14:paraId="64661964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Apa bila user-nya belum login, maka dia akan dialihkan ke halaman login. Sesuai kondisi logika yang kita buat pada file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auth.php</w:t>
      </w:r>
      <w:r w:rsidRPr="00963659">
        <w:rPr>
          <w:rFonts w:ascii="Abadi" w:eastAsia="Times New Roman" w:hAnsi="Abadi" w:cs="Times New Roman"/>
          <w:lang w:val="id-ID" w:eastAsia="id-ID"/>
        </w:rPr>
        <w:t>.</w:t>
      </w:r>
    </w:p>
    <w:p w14:paraId="3BE8F642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Karena kita sudah mengimpor file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auth.php</w:t>
      </w:r>
      <w:r w:rsidRPr="00963659">
        <w:rPr>
          <w:rFonts w:ascii="Abadi" w:eastAsia="Times New Roman" w:hAnsi="Abadi" w:cs="Times New Roman"/>
          <w:lang w:val="id-ID" w:eastAsia="id-ID"/>
        </w:rPr>
        <w:t>, kita bisa menggunakan variabel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$_SESSION</w:t>
      </w:r>
      <w:r w:rsidRPr="00963659">
        <w:rPr>
          <w:rFonts w:ascii="Abadi" w:eastAsia="Times New Roman" w:hAnsi="Abadi" w:cs="Times New Roman"/>
          <w:lang w:val="id-ID" w:eastAsia="id-ID"/>
        </w:rPr>
        <w:t> di sini.</w:t>
      </w:r>
    </w:p>
    <w:p w14:paraId="733C0F26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lastRenderedPageBreak/>
        <w:t>Mari kita coba ambil nilai yang disimpan di sana:</w:t>
      </w:r>
    </w:p>
    <w:p w14:paraId="621E2874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&lt;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img class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"img img-responsive rounded-circle mb-3"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width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"160"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src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"img/&lt;?php echo $_SESSION['user']['photo'] ?&gt;"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/&gt;</w:t>
      </w:r>
    </w:p>
    <w:p w14:paraId="3A02C98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&lt;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h3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&gt;&lt;?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php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echo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$_SESSION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[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"user"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][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"name"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]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?&gt;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&lt;/h3&gt;</w:t>
      </w:r>
    </w:p>
    <w:p w14:paraId="17F9FC4A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&lt;p&gt;&lt;?php echo $_SESSION["user"]["email"] ?&gt;&lt;/p&gt;</w:t>
      </w:r>
    </w:p>
    <w:p w14:paraId="6C5057DB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Lalu membuat sebuah status </w:t>
      </w:r>
      <w:r w:rsidRPr="00963659">
        <w:rPr>
          <w:rFonts w:ascii="Abadi" w:eastAsia="Times New Roman" w:hAnsi="Abadi" w:cs="Times New Roman"/>
          <w:i/>
          <w:iCs/>
          <w:lang w:val="id-ID" w:eastAsia="id-ID"/>
        </w:rPr>
        <w:t>dummy</w:t>
      </w:r>
      <w:r w:rsidRPr="00963659">
        <w:rPr>
          <w:rFonts w:ascii="Abadi" w:eastAsia="Times New Roman" w:hAnsi="Abadi" w:cs="Times New Roman"/>
          <w:lang w:val="id-ID" w:eastAsia="id-ID"/>
        </w:rPr>
        <w:t> “lorem ipsum” sebanyak 6:</w:t>
      </w:r>
    </w:p>
    <w:p w14:paraId="6147568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&lt;?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php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for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(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$i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=</w:t>
      </w:r>
      <w:r w:rsidRPr="00963659">
        <w:rPr>
          <w:rFonts w:ascii="Abadi" w:eastAsia="Times New Roman" w:hAnsi="Abadi" w:cs="Courier New"/>
          <w:color w:val="BD93F9"/>
          <w:lang w:val="id-ID" w:eastAsia="id-ID"/>
        </w:rPr>
        <w:t>0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;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$i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&lt;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</w:t>
      </w:r>
      <w:r w:rsidRPr="00963659">
        <w:rPr>
          <w:rFonts w:ascii="Abadi" w:eastAsia="Times New Roman" w:hAnsi="Abadi" w:cs="Courier New"/>
          <w:color w:val="BD93F9"/>
          <w:lang w:val="id-ID" w:eastAsia="id-ID"/>
        </w:rPr>
        <w:t>6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; </w:t>
      </w:r>
      <w:r w:rsidRPr="00963659">
        <w:rPr>
          <w:rFonts w:ascii="Abadi" w:eastAsia="Times New Roman" w:hAnsi="Abadi" w:cs="Courier New"/>
          <w:i/>
          <w:iCs/>
          <w:color w:val="8BE9FD"/>
          <w:lang w:val="id-ID" w:eastAsia="id-ID"/>
        </w:rPr>
        <w:t>$i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++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){ </w:t>
      </w:r>
      <w:r w:rsidRPr="00963659">
        <w:rPr>
          <w:rFonts w:ascii="Abadi" w:eastAsia="Times New Roman" w:hAnsi="Abadi" w:cs="Courier New"/>
          <w:color w:val="FF79C6"/>
          <w:lang w:val="id-ID" w:eastAsia="id-ID"/>
        </w:rPr>
        <w:t>?&gt;</w:t>
      </w:r>
    </w:p>
    <w:p w14:paraId="08CE8D13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&lt;div class="card mb-3"&gt;</w:t>
      </w:r>
    </w:p>
    <w:p w14:paraId="7706CF3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&lt;div class="card-body"&gt;</w:t>
      </w:r>
    </w:p>
    <w:p w14:paraId="5B477AF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Lorem ipsum dolor sit amet consectetur adipisicing elit. Nobis veritatis nemo recusandae labore nihil iure qui eum consequatur, officiis facere quis sunt tempoimpedit ullam reprehenderit facilis ex amet!</w:t>
      </w:r>
    </w:p>
    <w:p w14:paraId="604552C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 xml:space="preserve">    &lt;/div&gt;</w:t>
      </w:r>
    </w:p>
    <w:p w14:paraId="5E85C8ED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&lt;/div&gt;</w:t>
      </w:r>
    </w:p>
    <w:p w14:paraId="4D7A191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&lt;?php } ?&gt;</w:t>
      </w:r>
    </w:p>
    <w:p w14:paraId="602278C0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Maka hasilnya:</w:t>
      </w:r>
    </w:p>
    <w:p w14:paraId="257F4A53" w14:textId="0D37ED7C" w:rsidR="00963659" w:rsidRPr="00963659" w:rsidRDefault="00963659" w:rsidP="00963659">
      <w:pPr>
        <w:shd w:val="clear" w:color="auto" w:fill="FFFFFF"/>
        <w:spacing w:after="0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noProof/>
          <w:lang w:val="id-ID" w:eastAsia="id-ID"/>
        </w:rPr>
        <w:drawing>
          <wp:inline distT="0" distB="0" distL="0" distR="0" wp14:anchorId="1B124287" wp14:editId="2B44E5FD">
            <wp:extent cx="5943600" cy="3867785"/>
            <wp:effectExtent l="0" t="0" r="0" b="0"/>
            <wp:docPr id="3" name="Picture 3" descr="Halaman Tim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alaman Timelin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0D33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lastRenderedPageBreak/>
        <w:t xml:space="preserve">Kereenn… </w:t>
      </w:r>
      <w:r w:rsidRPr="00963659">
        <w:rPr>
          <w:rFonts w:ascii="Segoe UI Emoji" w:eastAsia="Times New Roman" w:hAnsi="Segoe UI Emoji" w:cs="Segoe UI Emoji"/>
          <w:lang w:val="id-ID" w:eastAsia="id-ID"/>
        </w:rPr>
        <w:t>😍</w:t>
      </w:r>
    </w:p>
    <w:p w14:paraId="502E1619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Terakhir, tinggal buat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logout.php</w:t>
      </w:r>
      <w:r w:rsidRPr="00963659">
        <w:rPr>
          <w:rFonts w:ascii="Abadi" w:eastAsia="Times New Roman" w:hAnsi="Abadi" w:cs="Times New Roman"/>
          <w:lang w:val="id-ID" w:eastAsia="id-ID"/>
        </w:rPr>
        <w:t> saja nih.</w:t>
      </w:r>
    </w:p>
    <w:p w14:paraId="13129C3E" w14:textId="77777777" w:rsidR="00963659" w:rsidRPr="00963659" w:rsidRDefault="00963659" w:rsidP="009636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/>
          <w:bCs/>
          <w:lang w:val="id-ID" w:eastAsia="id-ID"/>
        </w:rPr>
      </w:pPr>
      <w:r w:rsidRPr="00963659">
        <w:rPr>
          <w:rFonts w:ascii="Abadi" w:eastAsia="Times New Roman" w:hAnsi="Abadi" w:cs="Times New Roman"/>
          <w:b/>
          <w:bCs/>
          <w:lang w:val="id-ID" w:eastAsia="id-ID"/>
        </w:rPr>
        <w:t>Membuat Logout di PHP</w:t>
      </w:r>
    </w:p>
    <w:p w14:paraId="4C00C439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Silahkan buka file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logout.php</w:t>
      </w:r>
      <w:r w:rsidRPr="00963659">
        <w:rPr>
          <w:rFonts w:ascii="Abadi" w:eastAsia="Times New Roman" w:hAnsi="Abadi" w:cs="Times New Roman"/>
          <w:lang w:val="id-ID" w:eastAsia="id-ID"/>
        </w:rPr>
        <w:t>, kemudian isi dengan kode berikut:</w:t>
      </w:r>
    </w:p>
    <w:p w14:paraId="5474A668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F79C6"/>
          <w:lang w:val="id-ID" w:eastAsia="id-ID"/>
        </w:rPr>
        <w:t>&lt;?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php</w:t>
      </w:r>
    </w:p>
    <w:p w14:paraId="1A20CC9C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</w:p>
    <w:p w14:paraId="77563491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session_start();</w:t>
      </w:r>
    </w:p>
    <w:p w14:paraId="412B8BD9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session_unset(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"user"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3EA0D056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header(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"Location: index.php"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3A65382D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Tungas dari file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logout.php</w:t>
      </w:r>
      <w:r w:rsidRPr="00963659">
        <w:rPr>
          <w:rFonts w:ascii="Abadi" w:eastAsia="Times New Roman" w:hAnsi="Abadi" w:cs="Times New Roman"/>
          <w:lang w:val="id-ID" w:eastAsia="id-ID"/>
        </w:rPr>
        <w:t> adalah menghancurkan atau menghapus </w:t>
      </w:r>
      <w:r w:rsidRPr="00963659">
        <w:rPr>
          <w:rFonts w:ascii="Abadi" w:eastAsia="Times New Roman" w:hAnsi="Abadi" w:cs="Times New Roman"/>
          <w:i/>
          <w:iCs/>
          <w:lang w:val="id-ID" w:eastAsia="id-ID"/>
        </w:rPr>
        <w:t>session</w:t>
      </w:r>
      <w:r w:rsidRPr="00963659">
        <w:rPr>
          <w:rFonts w:ascii="Abadi" w:eastAsia="Times New Roman" w:hAnsi="Abadi" w:cs="Times New Roman"/>
          <w:lang w:val="id-ID" w:eastAsia="id-ID"/>
        </w:rPr>
        <w:t> yang sudah dibuat.</w:t>
      </w:r>
    </w:p>
    <w:p w14:paraId="5828F462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Pertama-tama, kita harus memanggil fungsi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session_start()</w:t>
      </w:r>
      <w:r w:rsidRPr="00963659">
        <w:rPr>
          <w:rFonts w:ascii="Abadi" w:eastAsia="Times New Roman" w:hAnsi="Abadi" w:cs="Times New Roman"/>
          <w:lang w:val="id-ID" w:eastAsia="id-ID"/>
        </w:rPr>
        <w:t>, karena kita akan menggunakan </w:t>
      </w:r>
      <w:r w:rsidRPr="00963659">
        <w:rPr>
          <w:rFonts w:ascii="Abadi" w:eastAsia="Times New Roman" w:hAnsi="Abadi" w:cs="Times New Roman"/>
          <w:i/>
          <w:iCs/>
          <w:lang w:val="id-ID" w:eastAsia="id-ID"/>
        </w:rPr>
        <w:t>session</w:t>
      </w:r>
      <w:r w:rsidRPr="00963659">
        <w:rPr>
          <w:rFonts w:ascii="Abadi" w:eastAsia="Times New Roman" w:hAnsi="Abadi" w:cs="Times New Roman"/>
          <w:lang w:val="id-ID" w:eastAsia="id-ID"/>
        </w:rPr>
        <w:t> di sini.</w:t>
      </w:r>
    </w:p>
    <w:p w14:paraId="36342BDE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session_start();</w:t>
      </w:r>
    </w:p>
    <w:p w14:paraId="0A83BC71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Setelah itu, kita hancurkan atau hapus variabel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$_SESSION['user']</w:t>
      </w:r>
      <w:r w:rsidRPr="00963659">
        <w:rPr>
          <w:rFonts w:ascii="Abadi" w:eastAsia="Times New Roman" w:hAnsi="Abadi" w:cs="Times New Roman"/>
          <w:lang w:val="id-ID" w:eastAsia="id-ID"/>
        </w:rPr>
        <w:t> dengan fungsi </w:t>
      </w:r>
      <w:r w:rsidRPr="00963659">
        <w:rPr>
          <w:rFonts w:ascii="Abadi" w:eastAsia="Times New Roman" w:hAnsi="Abadi" w:cs="Courier New"/>
          <w:color w:val="E83E8C"/>
          <w:lang w:val="id-ID" w:eastAsia="id-ID"/>
        </w:rPr>
        <w:t>session_unset("user")</w:t>
      </w:r>
      <w:r w:rsidRPr="00963659">
        <w:rPr>
          <w:rFonts w:ascii="Abadi" w:eastAsia="Times New Roman" w:hAnsi="Abadi" w:cs="Times New Roman"/>
          <w:lang w:val="id-ID" w:eastAsia="id-ID"/>
        </w:rPr>
        <w:t>.</w:t>
      </w:r>
    </w:p>
    <w:p w14:paraId="7AE0F7E4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session_unset(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"user"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2392D28D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Penghancuran </w:t>
      </w:r>
      <w:r w:rsidRPr="00963659">
        <w:rPr>
          <w:rFonts w:ascii="Abadi" w:eastAsia="Times New Roman" w:hAnsi="Abadi" w:cs="Times New Roman"/>
          <w:i/>
          <w:iCs/>
          <w:lang w:val="id-ID" w:eastAsia="id-ID"/>
        </w:rPr>
        <w:t>session</w:t>
      </w:r>
      <w:r w:rsidRPr="00963659">
        <w:rPr>
          <w:rFonts w:ascii="Abadi" w:eastAsia="Times New Roman" w:hAnsi="Abadi" w:cs="Times New Roman"/>
          <w:lang w:val="id-ID" w:eastAsia="id-ID"/>
        </w:rPr>
        <w:t> selesai.</w:t>
      </w:r>
    </w:p>
    <w:p w14:paraId="52A43447" w14:textId="77777777" w:rsidR="00963659" w:rsidRPr="00963659" w:rsidRDefault="00963659" w:rsidP="00963659">
      <w:pPr>
        <w:shd w:val="clear" w:color="auto" w:fill="FFFFFF"/>
        <w:spacing w:after="100" w:afterAutospacing="1" w:line="384" w:lineRule="atLeast"/>
        <w:rPr>
          <w:rFonts w:ascii="Abadi" w:eastAsia="Times New Roman" w:hAnsi="Abadi" w:cs="Times New Roman"/>
          <w:lang w:val="id-ID" w:eastAsia="id-ID"/>
        </w:rPr>
      </w:pPr>
      <w:r w:rsidRPr="00963659">
        <w:rPr>
          <w:rFonts w:ascii="Abadi" w:eastAsia="Times New Roman" w:hAnsi="Abadi" w:cs="Times New Roman"/>
          <w:lang w:val="id-ID" w:eastAsia="id-ID"/>
        </w:rPr>
        <w:t>Selanjutnya kita alihkan ke halaman utama.</w:t>
      </w:r>
    </w:p>
    <w:p w14:paraId="00766575" w14:textId="77777777" w:rsidR="00963659" w:rsidRPr="00963659" w:rsidRDefault="00963659" w:rsidP="0096365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badi" w:eastAsia="Times New Roman" w:hAnsi="Abadi" w:cs="Courier New"/>
          <w:color w:val="F8F8F2"/>
          <w:lang w:val="id-ID" w:eastAsia="id-ID"/>
        </w:rPr>
      </w:pPr>
      <w:r w:rsidRPr="00963659">
        <w:rPr>
          <w:rFonts w:ascii="Abadi" w:eastAsia="Times New Roman" w:hAnsi="Abadi" w:cs="Courier New"/>
          <w:color w:val="F8F8F2"/>
          <w:lang w:val="id-ID" w:eastAsia="id-ID"/>
        </w:rPr>
        <w:t>header(</w:t>
      </w:r>
      <w:r w:rsidRPr="00963659">
        <w:rPr>
          <w:rFonts w:ascii="Abadi" w:eastAsia="Times New Roman" w:hAnsi="Abadi" w:cs="Courier New"/>
          <w:color w:val="F1FA8C"/>
          <w:lang w:val="id-ID" w:eastAsia="id-ID"/>
        </w:rPr>
        <w:t>"Location: index.php"</w:t>
      </w:r>
      <w:r w:rsidRPr="00963659">
        <w:rPr>
          <w:rFonts w:ascii="Abadi" w:eastAsia="Times New Roman" w:hAnsi="Abadi" w:cs="Courier New"/>
          <w:color w:val="F8F8F2"/>
          <w:lang w:val="id-ID" w:eastAsia="id-ID"/>
        </w:rPr>
        <w:t>);</w:t>
      </w:r>
    </w:p>
    <w:p w14:paraId="47CA4238" w14:textId="77777777" w:rsidR="00EB6BCA" w:rsidRPr="00963659" w:rsidRDefault="00EB6BCA" w:rsidP="00963659">
      <w:pPr>
        <w:rPr>
          <w:rFonts w:ascii="Abadi" w:hAnsi="Abadi"/>
        </w:rPr>
      </w:pPr>
    </w:p>
    <w:sectPr w:rsidR="00EB6BCA" w:rsidRPr="0096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D66"/>
    <w:multiLevelType w:val="multilevel"/>
    <w:tmpl w:val="AEEC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23D71"/>
    <w:multiLevelType w:val="multilevel"/>
    <w:tmpl w:val="A4BA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05772F"/>
    <w:multiLevelType w:val="multilevel"/>
    <w:tmpl w:val="25AC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7B566B"/>
    <w:multiLevelType w:val="multilevel"/>
    <w:tmpl w:val="252C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59"/>
    <w:rsid w:val="00963659"/>
    <w:rsid w:val="00EB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FE4EA"/>
  <w15:chartTrackingRefBased/>
  <w15:docId w15:val="{59AD77A8-B8E9-4D23-BF08-33E715D6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36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paragraph" w:styleId="Heading2">
    <w:name w:val="heading 2"/>
    <w:basedOn w:val="Normal"/>
    <w:link w:val="Heading2Char"/>
    <w:uiPriority w:val="9"/>
    <w:qFormat/>
    <w:rsid w:val="009636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659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9636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6365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63659"/>
    <w:rPr>
      <w:i/>
      <w:iCs/>
    </w:rPr>
  </w:style>
  <w:style w:type="character" w:styleId="Strong">
    <w:name w:val="Strong"/>
    <w:basedOn w:val="DefaultParagraphFont"/>
    <w:uiPriority w:val="22"/>
    <w:qFormat/>
    <w:rsid w:val="0096365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63659"/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963659"/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paragraph" w:customStyle="1" w:styleId="msonormal0">
    <w:name w:val="msonormal"/>
    <w:basedOn w:val="Normal"/>
    <w:rsid w:val="00963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FollowedHyperlink">
    <w:name w:val="FollowedHyperlink"/>
    <w:basedOn w:val="DefaultParagraphFont"/>
    <w:uiPriority w:val="99"/>
    <w:semiHidden/>
    <w:unhideWhenUsed/>
    <w:rsid w:val="00963659"/>
    <w:rPr>
      <w:color w:val="800080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9636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petanikode.com/bootstrap4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petanikode.com/topik/mysql" TargetMode="External"/><Relationship Id="rId11" Type="http://schemas.openxmlformats.org/officeDocument/2006/relationships/hyperlink" Target="https://github.com/petanikode/bahan-login-register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s://www.petanikode.com/topik/php" TargetMode="External"/><Relationship Id="rId15" Type="http://schemas.openxmlformats.org/officeDocument/2006/relationships/hyperlink" Target="https://www.niagahoster.co.id/blog/cara-masuk-ke-phpmyadmin/" TargetMode="External"/><Relationship Id="rId23" Type="http://schemas.openxmlformats.org/officeDocument/2006/relationships/hyperlink" Target="https://www.petanikode.com/codeigniter-serangan-xss/" TargetMode="External"/><Relationship Id="rId10" Type="http://schemas.openxmlformats.org/officeDocument/2006/relationships/hyperlink" Target="https://www.petanikode.com/bootstrap4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petanikode.com/text-editor-vscode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3157</Words>
  <Characters>18001</Characters>
  <Application>Microsoft Office Word</Application>
  <DocSecurity>0</DocSecurity>
  <Lines>150</Lines>
  <Paragraphs>42</Paragraphs>
  <ScaleCrop>false</ScaleCrop>
  <Company/>
  <LinksUpToDate>false</LinksUpToDate>
  <CharactersWithSpaces>21116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IQBAL ADENAN</dc:creator>
  <cp:keywords/>
  <dc:description/>
  <cp:lastModifiedBy>M. IQBAL ADENAN</cp:lastModifiedBy>
  <cp:revision>1</cp:revision>
  <dcterms:created xsi:type="dcterms:W3CDTF">2021-10-08T01:40:00Z</dcterms:created>
  <dcterms:modified xsi:type="dcterms:W3CDTF">2021-10-08T01:42:00Z</dcterms:modified>
</cp:coreProperties>
</file>